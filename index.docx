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DC381" w14:textId="77777777" w:rsidR="000544CE" w:rsidRDefault="000544CE" w:rsidP="000544CE">
      <w:pPr>
        <w:pStyle w:val="A5"/>
        <w:jc w:val="center"/>
        <w:rPr>
          <w:ins w:id="0" w:author="Lead legend" w:date="2021-03-13T23:49:00Z"/>
          <w:b/>
          <w:bCs/>
          <w:sz w:val="28"/>
          <w:szCs w:val="28"/>
        </w:rPr>
      </w:pPr>
      <w:ins w:id="1" w:author="Lead legend" w:date="2021-03-13T23:49:00Z">
        <w:r>
          <w:t>Kaixin Zhang</w:t>
        </w:r>
      </w:ins>
    </w:p>
    <w:p w14:paraId="1BC1F60B" w14:textId="77777777" w:rsidR="000544CE" w:rsidRDefault="000544CE" w:rsidP="000544CE">
      <w:pPr>
        <w:pStyle w:val="A5"/>
        <w:jc w:val="center"/>
        <w:rPr>
          <w:ins w:id="2" w:author="Lead legend" w:date="2021-03-13T23:49:00Z"/>
          <w:sz w:val="20"/>
          <w:szCs w:val="20"/>
        </w:rPr>
      </w:pPr>
      <w:ins w:id="3" w:author="Lead legend" w:date="2021-03-13T23:49:00Z">
        <w:r>
          <w:rPr>
            <w:sz w:val="20"/>
            <w:szCs w:val="20"/>
          </w:rPr>
          <w:t xml:space="preserve">Addr: </w:t>
        </w:r>
        <w:r w:rsidRPr="0097669C">
          <w:rPr>
            <w:rFonts w:ascii="Times New Roman" w:hAnsi="Times New Roman" w:cs="Times New Roman"/>
            <w:sz w:val="20"/>
            <w:szCs w:val="20"/>
          </w:rPr>
          <w:t>Peking University, No. 5 Yiheyuan Street, Haidian District, Beijing</w:t>
        </w:r>
        <w:r>
          <w:rPr>
            <w:sz w:val="20"/>
            <w:szCs w:val="20"/>
          </w:rPr>
          <w:t>, China, 100080</w:t>
        </w:r>
      </w:ins>
    </w:p>
    <w:p w14:paraId="7B08D717" w14:textId="77777777" w:rsidR="000544CE" w:rsidRPr="00A02D01" w:rsidRDefault="000544CE" w:rsidP="000544CE">
      <w:pPr>
        <w:pStyle w:val="A5"/>
        <w:jc w:val="center"/>
        <w:rPr>
          <w:ins w:id="4" w:author="Lead legend" w:date="2021-03-13T23:49:00Z"/>
          <w:rFonts w:ascii="Times New Roman" w:eastAsiaTheme="minorEastAsia" w:hAnsi="Times New Roman" w:cs="Times New Roman"/>
          <w:b/>
          <w:bCs/>
          <w:sz w:val="20"/>
          <w:szCs w:val="20"/>
        </w:rPr>
      </w:pPr>
      <w:ins w:id="5" w:author="Lead legend" w:date="2021-03-13T23:49:00Z">
        <w:r>
          <w:rPr>
            <w:sz w:val="20"/>
            <w:szCs w:val="20"/>
          </w:rPr>
          <w:t>+(86) 1</w:t>
        </w:r>
        <w:r>
          <w:rPr>
            <w:rFonts w:asciiTheme="minorEastAsia" w:eastAsiaTheme="minorEastAsia" w:hAnsiTheme="minorEastAsia" w:hint="eastAsia"/>
            <w:sz w:val="20"/>
            <w:szCs w:val="20"/>
          </w:rPr>
          <w:t>9801203004</w:t>
        </w:r>
        <w:r>
          <w:rPr>
            <w:sz w:val="20"/>
            <w:szCs w:val="20"/>
          </w:rPr>
          <w:t xml:space="preserve"> | Email: </w:t>
        </w:r>
        <w:r>
          <w:rPr>
            <w:rFonts w:ascii="Times New Roman" w:eastAsiaTheme="minorEastAsia" w:hAnsi="Times New Roman" w:cs="Times New Roman"/>
            <w:sz w:val="20"/>
            <w:szCs w:val="20"/>
          </w:rPr>
          <w:t>PKUKaixinZhang</w:t>
        </w:r>
        <w:r>
          <w:rPr>
            <w:sz w:val="20"/>
            <w:szCs w:val="20"/>
          </w:rPr>
          <w:t>@gmail.com</w:t>
        </w:r>
      </w:ins>
    </w:p>
    <w:p w14:paraId="1D30780E" w14:textId="77777777" w:rsidR="000544CE" w:rsidRPr="00A02D01" w:rsidRDefault="000544CE" w:rsidP="000544CE">
      <w:pPr>
        <w:pStyle w:val="A5"/>
        <w:pBdr>
          <w:bottom w:val="single" w:sz="4" w:space="0" w:color="000000"/>
        </w:pBdr>
        <w:spacing w:before="120"/>
        <w:jc w:val="both"/>
        <w:rPr>
          <w:ins w:id="6" w:author="Lead legend" w:date="2021-03-13T23:49:00Z"/>
          <w:b/>
          <w:bCs/>
          <w:sz w:val="22"/>
          <w:szCs w:val="22"/>
        </w:rPr>
      </w:pPr>
      <w:ins w:id="7" w:author="Lead legend" w:date="2021-03-13T23:49:00Z">
        <w:r w:rsidRPr="00A02D01">
          <w:rPr>
            <w:b/>
            <w:bCs/>
            <w:sz w:val="22"/>
            <w:szCs w:val="22"/>
          </w:rPr>
          <w:t xml:space="preserve">EDUCATION </w:t>
        </w:r>
      </w:ins>
    </w:p>
    <w:p w14:paraId="677A7DBC" w14:textId="77777777" w:rsidR="000544CE" w:rsidRDefault="000544CE" w:rsidP="000544CE">
      <w:pPr>
        <w:pStyle w:val="a6"/>
        <w:spacing w:line="240" w:lineRule="atLeast"/>
        <w:rPr>
          <w:ins w:id="8" w:author="Lead legend" w:date="2021-03-13T23:49:00Z"/>
          <w:rFonts w:ascii="Times" w:eastAsia="Times" w:hAnsi="Times" w:cs="Times"/>
          <w:b/>
          <w:bCs/>
          <w:sz w:val="27"/>
          <w:szCs w:val="27"/>
        </w:rPr>
      </w:pPr>
      <w:ins w:id="9" w:author="Lead legend" w:date="2021-03-13T23:49:00Z">
        <w:r w:rsidRPr="00A02D01">
          <w:rPr>
            <w:rFonts w:ascii="Times" w:hAnsi="Times"/>
            <w:b/>
            <w:bCs/>
          </w:rPr>
          <w:t>AI Turing Class, EECS College, Peking University</w:t>
        </w:r>
        <w:r w:rsidRPr="00A02D01">
          <w:rPr>
            <w:rFonts w:ascii="Times New Roman" w:hAnsi="Times New Roman"/>
            <w:b/>
            <w:bCs/>
          </w:rPr>
          <w:t xml:space="preserve"> </w:t>
        </w:r>
        <w:r>
          <w:rPr>
            <w:rFonts w:ascii="Times New Roman" w:hAnsi="Times New Roman"/>
            <w:b/>
            <w:bCs/>
            <w:sz w:val="20"/>
            <w:szCs w:val="20"/>
          </w:rPr>
          <w:t xml:space="preserve">                                                                          </w:t>
        </w:r>
        <w:r>
          <w:rPr>
            <w:rFonts w:ascii="Times New Roman" w:hAnsi="Times New Roman"/>
            <w:b/>
            <w:bCs/>
            <w:i/>
            <w:iCs/>
            <w:sz w:val="20"/>
            <w:szCs w:val="20"/>
          </w:rPr>
          <w:t>Beijing, China</w:t>
        </w:r>
        <w:r>
          <w:rPr>
            <w:rFonts w:ascii="Times New Roman" w:hAnsi="Times New Roman"/>
            <w:b/>
            <w:bCs/>
            <w:sz w:val="20"/>
            <w:szCs w:val="20"/>
          </w:rPr>
          <w:t xml:space="preserve">                                                                                 </w:t>
        </w:r>
        <w:r>
          <w:rPr>
            <w:rFonts w:ascii="Times" w:hAnsi="Times"/>
            <w:b/>
            <w:bCs/>
            <w:sz w:val="20"/>
            <w:szCs w:val="20"/>
          </w:rPr>
          <w:t xml:space="preserve"> </w:t>
        </w:r>
        <w:r w:rsidRPr="00A02D01">
          <w:rPr>
            <w:rFonts w:ascii="Times" w:hAnsi="Times"/>
            <w:b/>
            <w:bCs/>
            <w:i/>
            <w:iCs/>
            <w:sz w:val="20"/>
            <w:szCs w:val="20"/>
          </w:rPr>
          <w:t xml:space="preserve"> </w:t>
        </w:r>
        <w:r w:rsidRPr="005D5182">
          <w:rPr>
            <w:rFonts w:ascii="Times New Roman" w:hAnsi="Times New Roman"/>
            <w:b/>
            <w:bCs/>
            <w:i/>
            <w:iCs/>
            <w:sz w:val="20"/>
            <w:szCs w:val="20"/>
            <w:lang w:val="en-US"/>
          </w:rPr>
          <w:t xml:space="preserve">Bachelor of </w:t>
        </w:r>
        <w:r>
          <w:rPr>
            <w:rFonts w:ascii="Times New Roman" w:hAnsi="Times New Roman"/>
            <w:b/>
            <w:bCs/>
            <w:i/>
            <w:iCs/>
            <w:sz w:val="20"/>
            <w:szCs w:val="20"/>
            <w:lang w:val="en-US"/>
          </w:rPr>
          <w:t>Engneering</w:t>
        </w:r>
        <w:r w:rsidRPr="005D5182">
          <w:rPr>
            <w:rFonts w:ascii="Times New Roman" w:hAnsi="Times New Roman"/>
            <w:b/>
            <w:bCs/>
            <w:i/>
            <w:iCs/>
            <w:sz w:val="20"/>
            <w:szCs w:val="20"/>
            <w:lang w:val="en-US"/>
          </w:rPr>
          <w:t xml:space="preserve"> in</w:t>
        </w:r>
        <w:r w:rsidRPr="00A02D01">
          <w:rPr>
            <w:rFonts w:ascii="Times New Roman" w:hAnsi="Times New Roman"/>
            <w:b/>
            <w:bCs/>
            <w:i/>
            <w:iCs/>
            <w:sz w:val="20"/>
            <w:szCs w:val="20"/>
          </w:rPr>
          <w:t xml:space="preserve"> </w:t>
        </w:r>
        <w:r>
          <w:rPr>
            <w:rFonts w:ascii="Times" w:hAnsi="Times"/>
            <w:b/>
            <w:bCs/>
            <w:i/>
            <w:iCs/>
            <w:sz w:val="20"/>
            <w:szCs w:val="20"/>
            <w:lang w:val="en-US"/>
          </w:rPr>
          <w:t>Artificial Intelligence</w:t>
        </w:r>
        <w:r w:rsidRPr="00A02D01">
          <w:rPr>
            <w:rFonts w:ascii="Times New Roman" w:hAnsi="Times New Roman"/>
            <w:b/>
            <w:bCs/>
            <w:i/>
            <w:iCs/>
            <w:sz w:val="20"/>
            <w:szCs w:val="20"/>
          </w:rPr>
          <w:t xml:space="preserve">  </w:t>
        </w:r>
        <w:r>
          <w:rPr>
            <w:rFonts w:ascii="Times New Roman" w:hAnsi="Times New Roman"/>
            <w:b/>
            <w:bCs/>
            <w:sz w:val="20"/>
            <w:szCs w:val="20"/>
          </w:rPr>
          <w:t xml:space="preserve">                                                                              </w:t>
        </w:r>
        <w:r>
          <w:rPr>
            <w:rFonts w:ascii="Times New Roman" w:hAnsi="Times New Roman"/>
            <w:b/>
            <w:bCs/>
            <w:i/>
            <w:iCs/>
            <w:sz w:val="20"/>
            <w:szCs w:val="20"/>
          </w:rPr>
          <w:t>Sept. 201</w:t>
        </w:r>
        <w:r>
          <w:rPr>
            <w:rFonts w:ascii="Times New Roman" w:hAnsi="Times New Roman"/>
            <w:b/>
            <w:bCs/>
            <w:i/>
            <w:iCs/>
            <w:sz w:val="20"/>
            <w:szCs w:val="20"/>
            <w:lang w:val="en-US"/>
          </w:rPr>
          <w:t>8</w:t>
        </w:r>
        <w:r>
          <w:rPr>
            <w:rFonts w:ascii="Times New Roman" w:hAnsi="Times New Roman"/>
            <w:b/>
            <w:bCs/>
            <w:i/>
            <w:iCs/>
            <w:sz w:val="20"/>
            <w:szCs w:val="20"/>
          </w:rPr>
          <w:t xml:space="preserve"> – Present</w:t>
        </w:r>
      </w:ins>
    </w:p>
    <w:p w14:paraId="61368E87" w14:textId="77777777" w:rsidR="000544CE" w:rsidRDefault="000544CE" w:rsidP="000544CE">
      <w:pPr>
        <w:pStyle w:val="ListParagraph1"/>
        <w:numPr>
          <w:ilvl w:val="0"/>
          <w:numId w:val="2"/>
        </w:numPr>
        <w:rPr>
          <w:ins w:id="10" w:author="Lead legend" w:date="2021-03-13T23:49:00Z"/>
          <w:rFonts w:ascii="Times New Roman" w:hAnsi="Times New Roman"/>
          <w:sz w:val="20"/>
          <w:szCs w:val="20"/>
        </w:rPr>
      </w:pPr>
      <w:ins w:id="11" w:author="Lead legend" w:date="2021-03-13T23:49:00Z">
        <w:r w:rsidRPr="00A02D01">
          <w:rPr>
            <w:rFonts w:ascii="Times New Roman" w:hAnsi="Times New Roman" w:cs="Times New Roman"/>
            <w:b/>
            <w:bCs/>
            <w:sz w:val="20"/>
            <w:szCs w:val="20"/>
          </w:rPr>
          <w:t>O</w:t>
        </w:r>
        <w:r w:rsidRPr="00A02D01">
          <w:rPr>
            <w:rFonts w:ascii="Times New Roman" w:eastAsiaTheme="minorEastAsia" w:hAnsi="Times New Roman" w:cs="Times New Roman"/>
            <w:b/>
            <w:bCs/>
            <w:sz w:val="20"/>
            <w:szCs w:val="20"/>
          </w:rPr>
          <w:t>verall</w:t>
        </w:r>
        <w:r w:rsidRPr="00A02D01">
          <w:rPr>
            <w:rFonts w:ascii="Times New Roman" w:hAnsi="Times New Roman" w:cs="Times New Roman"/>
            <w:b/>
            <w:bCs/>
            <w:sz w:val="20"/>
            <w:szCs w:val="20"/>
          </w:rPr>
          <w:t xml:space="preserve"> GPA</w:t>
        </w:r>
        <w:r>
          <w:rPr>
            <w:rFonts w:ascii="Times New Roman" w:hAnsi="Times New Roman"/>
            <w:sz w:val="20"/>
            <w:szCs w:val="20"/>
          </w:rPr>
          <w:t>: 3.</w:t>
        </w:r>
        <w:r>
          <w:rPr>
            <w:rFonts w:ascii="Times New Roman" w:hAnsi="Times New Roman"/>
            <w:sz w:val="20"/>
            <w:szCs w:val="20"/>
            <w:lang w:val="zh-CN"/>
          </w:rPr>
          <w:t>6</w:t>
        </w:r>
        <w:r>
          <w:rPr>
            <w:rFonts w:ascii="Times New Roman" w:eastAsiaTheme="minorEastAsia" w:hAnsi="Times New Roman"/>
            <w:sz w:val="20"/>
            <w:szCs w:val="20"/>
            <w:lang w:val="zh-CN"/>
          </w:rPr>
          <w:t>7</w:t>
        </w:r>
        <w:r>
          <w:rPr>
            <w:rFonts w:ascii="Times New Roman" w:hAnsi="Times New Roman"/>
            <w:sz w:val="20"/>
            <w:szCs w:val="20"/>
          </w:rPr>
          <w:t xml:space="preserve">/4.00                                         </w:t>
        </w:r>
        <w:r w:rsidRPr="00A02D01">
          <w:rPr>
            <w:rFonts w:ascii="Times New Roman" w:hAnsi="Times New Roman"/>
            <w:b/>
            <w:bCs/>
            <w:sz w:val="20"/>
            <w:szCs w:val="20"/>
          </w:rPr>
          <w:t>Major GPA</w:t>
        </w:r>
        <w:r>
          <w:rPr>
            <w:rFonts w:ascii="Times New Roman" w:hAnsi="Times New Roman"/>
            <w:sz w:val="20"/>
            <w:szCs w:val="20"/>
          </w:rPr>
          <w:t>: 3.72/4.00</w:t>
        </w:r>
      </w:ins>
    </w:p>
    <w:p w14:paraId="6928D438" w14:textId="77777777" w:rsidR="006C7D5F" w:rsidRPr="006C7D5F" w:rsidRDefault="000544CE" w:rsidP="006C7D5F">
      <w:pPr>
        <w:pStyle w:val="ListParagraph1"/>
        <w:numPr>
          <w:ilvl w:val="0"/>
          <w:numId w:val="4"/>
        </w:numPr>
        <w:jc w:val="right"/>
        <w:rPr>
          <w:ins w:id="12" w:author="Lead legend" w:date="2021-03-14T14:49:00Z"/>
          <w:rFonts w:ascii="Times New Roman" w:hAnsi="Times New Roman"/>
          <w:sz w:val="20"/>
          <w:szCs w:val="20"/>
          <w:rPrChange w:id="13" w:author="Lead legend" w:date="2021-03-14T14:49:00Z">
            <w:rPr>
              <w:ins w:id="14" w:author="Lead legend" w:date="2021-03-14T14:49:00Z"/>
              <w:rFonts w:ascii="Times New Roman" w:hAnsi="Times New Roman"/>
              <w:i/>
              <w:iCs/>
              <w:sz w:val="20"/>
              <w:szCs w:val="20"/>
            </w:rPr>
          </w:rPrChange>
        </w:rPr>
      </w:pPr>
      <w:ins w:id="15" w:author="Lead legend" w:date="2021-03-13T23:49:00Z">
        <w:r>
          <w:rPr>
            <w:rFonts w:ascii="Times New Roman" w:hAnsi="Times New Roman" w:cs="Times New Roman"/>
            <w:b/>
            <w:bCs/>
            <w:sz w:val="20"/>
            <w:szCs w:val="20"/>
          </w:rPr>
          <w:t>Honor</w:t>
        </w:r>
        <w:r w:rsidRPr="00A02D01">
          <w:rPr>
            <w:rFonts w:ascii="Times New Roman" w:hAnsi="Times New Roman"/>
            <w:sz w:val="20"/>
            <w:szCs w:val="20"/>
          </w:rPr>
          <w:t>:</w:t>
        </w:r>
        <w:r>
          <w:rPr>
            <w:rFonts w:ascii="Times New Roman" w:hAnsi="Times New Roman"/>
            <w:sz w:val="20"/>
            <w:szCs w:val="20"/>
          </w:rPr>
          <w:t xml:space="preserve"> Newbee Scholarship of Peking University</w:t>
        </w:r>
        <w:r>
          <w:rPr>
            <w:rFonts w:ascii="Times New Roman" w:eastAsiaTheme="minorEastAsia" w:hAnsi="Times New Roman"/>
            <w:sz w:val="20"/>
            <w:szCs w:val="20"/>
          </w:rPr>
          <w:t xml:space="preserve">                                                                                         </w:t>
        </w:r>
        <w:r w:rsidRPr="00A02D01">
          <w:rPr>
            <w:rFonts w:ascii="Times New Roman" w:eastAsiaTheme="minorEastAsia" w:hAnsi="Times New Roman"/>
            <w:i/>
            <w:iCs/>
            <w:sz w:val="20"/>
            <w:szCs w:val="20"/>
          </w:rPr>
          <w:t>Dec. 2018</w:t>
        </w:r>
        <w:r>
          <w:rPr>
            <w:rFonts w:ascii="Times New Roman" w:eastAsiaTheme="minorEastAsia" w:hAnsi="Times New Roman"/>
            <w:sz w:val="20"/>
            <w:szCs w:val="20"/>
          </w:rPr>
          <w:br/>
          <w:t xml:space="preserve">             </w:t>
        </w:r>
        <w:r w:rsidRPr="00D660B7">
          <w:rPr>
            <w:rFonts w:ascii="Times New Roman" w:hAnsi="Times New Roman"/>
            <w:sz w:val="20"/>
            <w:szCs w:val="20"/>
          </w:rPr>
          <w:t>School-level Scholarship of Peking University</w:t>
        </w:r>
        <w:r w:rsidRPr="00D660B7">
          <w:rPr>
            <w:rFonts w:ascii="Times New Roman" w:eastAsiaTheme="minorEastAsia" w:hAnsi="Times New Roman" w:hint="eastAsia"/>
            <w:sz w:val="20"/>
            <w:szCs w:val="20"/>
          </w:rPr>
          <w:t xml:space="preserve"> </w:t>
        </w:r>
        <w:r>
          <w:rPr>
            <w:rFonts w:ascii="Times New Roman" w:eastAsiaTheme="minorEastAsia" w:hAnsi="Times New Roman"/>
            <w:sz w:val="20"/>
            <w:szCs w:val="20"/>
          </w:rPr>
          <w:t xml:space="preserve">                                                            </w:t>
        </w:r>
        <w:r w:rsidRPr="00A02D01">
          <w:rPr>
            <w:rFonts w:ascii="Times New Roman" w:eastAsiaTheme="minorEastAsia" w:hAnsi="Times New Roman"/>
            <w:i/>
            <w:iCs/>
            <w:sz w:val="20"/>
            <w:szCs w:val="20"/>
          </w:rPr>
          <w:t xml:space="preserve">       </w:t>
        </w:r>
        <w:r>
          <w:rPr>
            <w:rFonts w:ascii="Times New Roman" w:eastAsiaTheme="minorEastAsia" w:hAnsi="Times New Roman"/>
            <w:i/>
            <w:iCs/>
            <w:sz w:val="20"/>
            <w:szCs w:val="20"/>
          </w:rPr>
          <w:t xml:space="preserve">              </w:t>
        </w:r>
        <w:r w:rsidRPr="00A02D01">
          <w:rPr>
            <w:rFonts w:ascii="Times New Roman" w:eastAsiaTheme="minorEastAsia" w:hAnsi="Times New Roman"/>
            <w:i/>
            <w:iCs/>
            <w:sz w:val="20"/>
            <w:szCs w:val="20"/>
          </w:rPr>
          <w:t>Oct.</w:t>
        </w:r>
        <w:r>
          <w:rPr>
            <w:rFonts w:ascii="Times New Roman" w:eastAsiaTheme="minorEastAsia" w:hAnsi="Times New Roman"/>
            <w:i/>
            <w:iCs/>
            <w:sz w:val="20"/>
            <w:szCs w:val="20"/>
          </w:rPr>
          <w:t xml:space="preserve"> </w:t>
        </w:r>
        <w:r w:rsidRPr="00A02D01">
          <w:rPr>
            <w:rFonts w:ascii="Times New Roman" w:hAnsi="Times New Roman"/>
            <w:i/>
            <w:iCs/>
            <w:sz w:val="20"/>
            <w:szCs w:val="20"/>
          </w:rPr>
          <w:t>2019</w:t>
        </w:r>
      </w:ins>
    </w:p>
    <w:p w14:paraId="70FAF68A" w14:textId="317ED11B" w:rsidR="000544CE" w:rsidRPr="006C7D5F" w:rsidRDefault="000544CE">
      <w:pPr>
        <w:pStyle w:val="ListParagraph1"/>
        <w:numPr>
          <w:ilvl w:val="0"/>
          <w:numId w:val="4"/>
        </w:numPr>
        <w:rPr>
          <w:ins w:id="16" w:author="Lead legend" w:date="2021-03-13T23:49:00Z"/>
          <w:rFonts w:ascii="Times New Roman" w:hAnsi="Times New Roman"/>
          <w:sz w:val="20"/>
          <w:szCs w:val="20"/>
          <w:rPrChange w:id="17" w:author="Lead legend" w:date="2021-03-14T14:49:00Z">
            <w:rPr>
              <w:ins w:id="18" w:author="Lead legend" w:date="2021-03-13T23:49:00Z"/>
              <w:rFonts w:eastAsia="Times New Roman" w:cs="Times New Roman"/>
            </w:rPr>
          </w:rPrChange>
        </w:rPr>
        <w:pPrChange w:id="19" w:author="Lead legend" w:date="2021-03-14T14:49:00Z">
          <w:pPr>
            <w:pStyle w:val="A5"/>
            <w:jc w:val="both"/>
          </w:pPr>
        </w:pPrChange>
      </w:pPr>
      <w:ins w:id="20" w:author="Lead legend" w:date="2021-03-13T23:49:00Z">
        <w:r w:rsidRPr="006C7D5F">
          <w:rPr>
            <w:rFonts w:ascii="Times New Roman" w:hAnsi="Times New Roman"/>
            <w:b/>
            <w:bCs/>
            <w:sz w:val="22"/>
            <w:szCs w:val="22"/>
            <w:lang w:val="zh-CN"/>
            <w:rPrChange w:id="21" w:author="Lead legend" w:date="2021-03-14T14:49:00Z">
              <w:rPr>
                <w:lang w:val="zh-CN"/>
              </w:rPr>
            </w:rPrChange>
          </w:rPr>
          <w:t>Major courses</w:t>
        </w:r>
      </w:ins>
    </w:p>
    <w:p w14:paraId="66D1043E" w14:textId="77777777" w:rsidR="000544CE" w:rsidRDefault="000544CE">
      <w:pPr>
        <w:pStyle w:val="ListParagraph1"/>
        <w:numPr>
          <w:ilvl w:val="1"/>
          <w:numId w:val="2"/>
        </w:numPr>
        <w:rPr>
          <w:ins w:id="22" w:author="Lead legend" w:date="2021-03-13T23:49:00Z"/>
          <w:rFonts w:ascii="Times New Roman" w:hAnsi="Times New Roman"/>
          <w:sz w:val="20"/>
          <w:szCs w:val="20"/>
        </w:rPr>
        <w:pPrChange w:id="23" w:author="Lead legend" w:date="2021-03-14T14:49:00Z">
          <w:pPr>
            <w:pStyle w:val="ListParagraph1"/>
            <w:numPr>
              <w:numId w:val="2"/>
            </w:numPr>
            <w:ind w:left="420" w:hanging="420"/>
          </w:pPr>
        </w:pPrChange>
      </w:pPr>
      <w:ins w:id="24" w:author="Lead legend" w:date="2021-03-13T23:49:00Z">
        <w:r>
          <w:rPr>
            <w:rFonts w:ascii="Times New Roman" w:hAnsi="Times New Roman"/>
            <w:sz w:val="20"/>
            <w:szCs w:val="20"/>
          </w:rPr>
          <w:t xml:space="preserve">Core Courses: </w:t>
        </w:r>
        <w:r>
          <w:rPr>
            <w:rFonts w:ascii="Times New Roman" w:hAnsi="Times New Roman"/>
            <w:sz w:val="20"/>
            <w:szCs w:val="20"/>
          </w:rPr>
          <w:br/>
        </w:r>
        <w:r w:rsidRPr="00E077F0">
          <w:rPr>
            <w:rFonts w:ascii="Times New Roman" w:hAnsi="Times New Roman"/>
            <w:sz w:val="20"/>
            <w:szCs w:val="20"/>
          </w:rPr>
          <w:t>Machine Learning</w:t>
        </w:r>
        <w:r>
          <w:rPr>
            <w:rFonts w:ascii="Times New Roman" w:hAnsi="Times New Roman"/>
            <w:sz w:val="20"/>
            <w:szCs w:val="20"/>
          </w:rPr>
          <w:t xml:space="preserve"> 88/100, </w:t>
        </w:r>
        <w:r>
          <w:rPr>
            <w:rFonts w:ascii="Times New Roman" w:hAnsi="Times New Roman"/>
            <w:sz w:val="20"/>
            <w:szCs w:val="20"/>
          </w:rPr>
          <w:br/>
        </w:r>
        <w:r w:rsidRPr="00E077F0">
          <w:rPr>
            <w:rFonts w:ascii="Times New Roman" w:hAnsi="Times New Roman"/>
            <w:sz w:val="20"/>
            <w:szCs w:val="20"/>
          </w:rPr>
          <w:t>Operating System</w:t>
        </w:r>
        <w:r>
          <w:rPr>
            <w:rFonts w:ascii="Times New Roman" w:hAnsi="Times New Roman"/>
            <w:sz w:val="20"/>
            <w:szCs w:val="20"/>
          </w:rPr>
          <w:t xml:space="preserve"> 86/100, </w:t>
        </w:r>
        <w:r>
          <w:rPr>
            <w:rFonts w:ascii="Times New Roman" w:hAnsi="Times New Roman"/>
            <w:sz w:val="20"/>
            <w:szCs w:val="20"/>
          </w:rPr>
          <w:br/>
        </w:r>
        <w:r w:rsidRPr="00782DB4">
          <w:rPr>
            <w:rFonts w:ascii="Times New Roman" w:hAnsi="Times New Roman"/>
            <w:sz w:val="20"/>
            <w:szCs w:val="20"/>
          </w:rPr>
          <w:t>Discrete Mathematics and Structures</w:t>
        </w:r>
        <w:r>
          <w:rPr>
            <w:rFonts w:ascii="Times New Roman" w:hAnsi="Times New Roman"/>
            <w:sz w:val="20"/>
            <w:szCs w:val="20"/>
          </w:rPr>
          <w:t xml:space="preserve"> 94/100</w:t>
        </w:r>
      </w:ins>
    </w:p>
    <w:p w14:paraId="7B9C9EF4" w14:textId="77777777" w:rsidR="000544CE" w:rsidRPr="00A02D01" w:rsidRDefault="000544CE">
      <w:pPr>
        <w:pStyle w:val="ListParagraph1"/>
        <w:numPr>
          <w:ilvl w:val="1"/>
          <w:numId w:val="2"/>
        </w:numPr>
        <w:rPr>
          <w:ins w:id="25" w:author="Lead legend" w:date="2021-03-13T23:49:00Z"/>
          <w:rFonts w:ascii="Times New Roman" w:eastAsiaTheme="minorEastAsia" w:hAnsi="Times New Roman" w:cs="Times New Roman"/>
          <w:color w:val="auto"/>
          <w:sz w:val="20"/>
          <w:szCs w:val="20"/>
        </w:rPr>
        <w:pPrChange w:id="26" w:author="Lead legend" w:date="2021-03-14T14:49:00Z">
          <w:pPr>
            <w:pStyle w:val="ListParagraph1"/>
            <w:numPr>
              <w:numId w:val="2"/>
            </w:numPr>
            <w:ind w:left="420" w:hanging="420"/>
          </w:pPr>
        </w:pPrChange>
      </w:pPr>
      <w:ins w:id="27" w:author="Lead legend" w:date="2021-03-13T23:49:00Z">
        <w:r w:rsidRPr="0040109A">
          <w:rPr>
            <w:rFonts w:ascii="Times New Roman" w:hAnsi="Times New Roman"/>
            <w:sz w:val="20"/>
            <w:szCs w:val="20"/>
          </w:rPr>
          <w:t>Frontier Computing</w:t>
        </w:r>
        <w:r>
          <w:rPr>
            <w:rFonts w:ascii="Times New Roman" w:hAnsi="Times New Roman"/>
            <w:sz w:val="20"/>
            <w:szCs w:val="20"/>
          </w:rPr>
          <w:t xml:space="preserve"> Courses: </w:t>
        </w:r>
        <w:r>
          <w:rPr>
            <w:rFonts w:ascii="Times New Roman" w:hAnsi="Times New Roman"/>
            <w:sz w:val="20"/>
            <w:szCs w:val="20"/>
          </w:rPr>
          <w:br/>
        </w:r>
        <w:r w:rsidRPr="00217E72">
          <w:rPr>
            <w:rFonts w:ascii="Times New Roman" w:hAnsi="Times New Roman"/>
            <w:sz w:val="20"/>
            <w:szCs w:val="20"/>
          </w:rPr>
          <w:t xml:space="preserve">Natural language and </w:t>
        </w:r>
        <w:r>
          <w:rPr>
            <w:rFonts w:ascii="Times New Roman" w:hAnsi="Times New Roman"/>
            <w:sz w:val="20"/>
            <w:szCs w:val="20"/>
          </w:rPr>
          <w:t>D</w:t>
        </w:r>
        <w:r w:rsidRPr="00217E72">
          <w:rPr>
            <w:rFonts w:ascii="Times New Roman" w:hAnsi="Times New Roman"/>
            <w:sz w:val="20"/>
            <w:szCs w:val="20"/>
          </w:rPr>
          <w:t>ata science</w:t>
        </w:r>
        <w:r>
          <w:rPr>
            <w:rFonts w:ascii="Times New Roman" w:hAnsi="Times New Roman"/>
            <w:sz w:val="20"/>
            <w:szCs w:val="20"/>
          </w:rPr>
          <w:t xml:space="preserve"> 100/100, </w:t>
        </w:r>
        <w:r>
          <w:rPr>
            <w:rFonts w:ascii="Times New Roman" w:hAnsi="Times New Roman"/>
            <w:sz w:val="20"/>
            <w:szCs w:val="20"/>
          </w:rPr>
          <w:br/>
        </w:r>
        <w:r w:rsidRPr="006856D3">
          <w:rPr>
            <w:rFonts w:ascii="Times New Roman" w:hAnsi="Times New Roman"/>
            <w:sz w:val="20"/>
            <w:szCs w:val="20"/>
          </w:rPr>
          <w:t>The Brain and Cognitive Science</w:t>
        </w:r>
        <w:r>
          <w:rPr>
            <w:rFonts w:ascii="Times New Roman" w:hAnsi="Times New Roman"/>
            <w:sz w:val="20"/>
            <w:szCs w:val="20"/>
          </w:rPr>
          <w:t xml:space="preserve"> 91/100, </w:t>
        </w:r>
        <w:r>
          <w:rPr>
            <w:rFonts w:ascii="Times New Roman" w:hAnsi="Times New Roman"/>
            <w:sz w:val="20"/>
            <w:szCs w:val="20"/>
          </w:rPr>
          <w:br/>
        </w:r>
        <w:r w:rsidRPr="00BF5F95">
          <w:rPr>
            <w:rFonts w:ascii="Times New Roman" w:hAnsi="Times New Roman"/>
            <w:sz w:val="20"/>
            <w:szCs w:val="20"/>
          </w:rPr>
          <w:t>Study and Practice on Topics of Frontier Computing</w:t>
        </w:r>
        <w:r>
          <w:rPr>
            <w:rFonts w:ascii="Times New Roman" w:hAnsi="Times New Roman"/>
            <w:sz w:val="20"/>
            <w:szCs w:val="20"/>
          </w:rPr>
          <w:t xml:space="preserve"> 90/100</w:t>
        </w:r>
      </w:ins>
    </w:p>
    <w:p w14:paraId="428AEE14" w14:textId="77777777" w:rsidR="000544CE" w:rsidRDefault="000544CE" w:rsidP="000544CE">
      <w:pPr>
        <w:pStyle w:val="A5"/>
        <w:pBdr>
          <w:bottom w:val="single" w:sz="4" w:space="0" w:color="000000"/>
        </w:pBdr>
        <w:spacing w:before="120"/>
        <w:jc w:val="both"/>
        <w:rPr>
          <w:ins w:id="28" w:author="Lead legend" w:date="2021-03-13T23:49:00Z"/>
        </w:rPr>
      </w:pPr>
      <w:ins w:id="29" w:author="Lead legend" w:date="2021-03-13T23:49:00Z">
        <w:r w:rsidRPr="00A02D01">
          <w:rPr>
            <w:b/>
            <w:bCs/>
            <w:sz w:val="22"/>
            <w:szCs w:val="22"/>
          </w:rPr>
          <w:t>RESEARCH EXPERIENCE</w:t>
        </w:r>
      </w:ins>
    </w:p>
    <w:p w14:paraId="66DC3D6B" w14:textId="77777777" w:rsidR="000544CE" w:rsidRPr="00B45A97" w:rsidRDefault="000544CE" w:rsidP="000544CE">
      <w:pPr>
        <w:tabs>
          <w:tab w:val="right" w:pos="9765"/>
        </w:tabs>
        <w:snapToGrid w:val="0"/>
        <w:rPr>
          <w:ins w:id="30" w:author="Lead legend" w:date="2021-03-13T23:49:00Z"/>
        </w:rPr>
      </w:pPr>
      <w:bookmarkStart w:id="31" w:name="_Hlk64475888"/>
      <w:ins w:id="32" w:author="Lead legend" w:date="2021-03-13T23:49:00Z">
        <w:r w:rsidRPr="00A02D01">
          <w:rPr>
            <w:b/>
            <w:sz w:val="20"/>
            <w:szCs w:val="20"/>
          </w:rPr>
          <w:t xml:space="preserve">Development of </w:t>
        </w:r>
        <w:r>
          <w:rPr>
            <w:b/>
            <w:sz w:val="20"/>
            <w:szCs w:val="20"/>
          </w:rPr>
          <w:t xml:space="preserve">Commonsense-based </w:t>
        </w:r>
        <w:r w:rsidRPr="00697FC0">
          <w:rPr>
            <w:b/>
            <w:sz w:val="20"/>
            <w:szCs w:val="20"/>
          </w:rPr>
          <w:t>Question Generation</w:t>
        </w:r>
        <w:r>
          <w:rPr>
            <w:b/>
            <w:sz w:val="20"/>
            <w:szCs w:val="20"/>
          </w:rPr>
          <w:t xml:space="preserve"> Models</w:t>
        </w:r>
        <w:r>
          <w:tab/>
        </w:r>
        <w:r w:rsidRPr="00A02D01">
          <w:rPr>
            <w:sz w:val="20"/>
            <w:szCs w:val="20"/>
          </w:rPr>
          <w:t xml:space="preserve"> </w:t>
        </w:r>
        <w:r w:rsidRPr="00403294">
          <w:rPr>
            <w:i/>
            <w:iCs/>
            <w:sz w:val="20"/>
            <w:szCs w:val="20"/>
          </w:rPr>
          <w:t>May. 2020-Nov. 2020</w:t>
        </w:r>
        <w:r w:rsidRPr="00A02D01">
          <w:rPr>
            <w:i/>
            <w:iCs/>
            <w:sz w:val="20"/>
            <w:szCs w:val="20"/>
          </w:rPr>
          <w:t>, Beijing</w:t>
        </w:r>
      </w:ins>
    </w:p>
    <w:p w14:paraId="2A2D2F01" w14:textId="77777777" w:rsidR="000544CE" w:rsidRPr="00A02D01" w:rsidRDefault="000544CE" w:rsidP="000544CE">
      <w:pPr>
        <w:tabs>
          <w:tab w:val="right" w:pos="9765"/>
        </w:tabs>
        <w:snapToGrid w:val="0"/>
        <w:rPr>
          <w:ins w:id="33" w:author="Lead legend" w:date="2021-03-13T23:49:00Z"/>
          <w:i/>
          <w:sz w:val="20"/>
          <w:szCs w:val="20"/>
        </w:rPr>
      </w:pPr>
      <w:ins w:id="34" w:author="Lead legend" w:date="2021-03-13T23:49:00Z">
        <w:r>
          <w:rPr>
            <w:i/>
            <w:sz w:val="20"/>
            <w:szCs w:val="20"/>
          </w:rPr>
          <w:t>Research Assistant</w:t>
        </w:r>
        <w:r w:rsidRPr="00A02D01">
          <w:rPr>
            <w:i/>
            <w:sz w:val="20"/>
            <w:szCs w:val="20"/>
          </w:rPr>
          <w:t xml:space="preserve"> | Supervisor: Prof.</w:t>
        </w:r>
        <w:r w:rsidRPr="00A02D01">
          <w:rPr>
            <w:i/>
            <w:color w:val="FF0000"/>
            <w:sz w:val="20"/>
            <w:szCs w:val="20"/>
          </w:rPr>
          <w:t xml:space="preserve"> </w:t>
        </w:r>
        <w:r w:rsidRPr="00A02D01">
          <w:rPr>
            <w:i/>
            <w:sz w:val="20"/>
            <w:szCs w:val="20"/>
          </w:rPr>
          <w:t>Yunfang Wu,</w:t>
        </w:r>
        <w:r>
          <w:rPr>
            <w:i/>
            <w:sz w:val="20"/>
            <w:szCs w:val="20"/>
          </w:rPr>
          <w:t xml:space="preserve"> </w:t>
        </w:r>
        <w:r w:rsidRPr="00471632">
          <w:rPr>
            <w:i/>
            <w:sz w:val="20"/>
            <w:szCs w:val="20"/>
          </w:rPr>
          <w:t xml:space="preserve">Institute of Computational Linguistics </w:t>
        </w:r>
        <w:r>
          <w:rPr>
            <w:i/>
            <w:sz w:val="20"/>
            <w:szCs w:val="20"/>
          </w:rPr>
          <w:t>of PKU</w:t>
        </w:r>
        <w:r w:rsidRPr="00A02D01">
          <w:rPr>
            <w:i/>
            <w:sz w:val="20"/>
            <w:szCs w:val="20"/>
          </w:rPr>
          <w:t xml:space="preserve"> </w:t>
        </w:r>
        <w:r w:rsidRPr="00A02D01">
          <w:rPr>
            <w:sz w:val="20"/>
            <w:szCs w:val="20"/>
          </w:rPr>
          <w:tab/>
        </w:r>
        <w:r w:rsidRPr="00A02D01">
          <w:rPr>
            <w:i/>
            <w:sz w:val="20"/>
            <w:szCs w:val="20"/>
          </w:rPr>
          <w:t xml:space="preserve"> </w:t>
        </w:r>
      </w:ins>
    </w:p>
    <w:p w14:paraId="2270F9E1" w14:textId="77777777" w:rsidR="000544CE" w:rsidRPr="00A02D01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35" w:author="Lead legend" w:date="2021-03-13T23:49:00Z"/>
          <w:sz w:val="20"/>
          <w:szCs w:val="20"/>
        </w:rPr>
      </w:pPr>
      <w:ins w:id="36" w:author="Lead legend" w:date="2021-03-13T23:49:00Z">
        <w:r w:rsidRPr="00A02D01">
          <w:rPr>
            <w:sz w:val="20"/>
            <w:szCs w:val="20"/>
          </w:rPr>
          <w:t xml:space="preserve">Designed a </w:t>
        </w:r>
        <w:r>
          <w:rPr>
            <w:sz w:val="20"/>
            <w:szCs w:val="20"/>
          </w:rPr>
          <w:t xml:space="preserve">Seq-to-seq Question Generation model and </w:t>
        </w:r>
        <w:r w:rsidRPr="00A02D01">
          <w:rPr>
            <w:sz w:val="20"/>
            <w:szCs w:val="20"/>
          </w:rPr>
          <w:t xml:space="preserve">developed </w:t>
        </w:r>
        <w:r>
          <w:rPr>
            <w:sz w:val="20"/>
            <w:szCs w:val="20"/>
          </w:rPr>
          <w:t xml:space="preserve">static graph attention mechansim </w:t>
        </w:r>
        <w:r w:rsidRPr="00A02D01">
          <w:rPr>
            <w:sz w:val="20"/>
            <w:szCs w:val="20"/>
          </w:rPr>
          <w:t xml:space="preserve">that </w:t>
        </w:r>
        <w:r>
          <w:rPr>
            <w:sz w:val="20"/>
            <w:szCs w:val="20"/>
          </w:rPr>
          <w:t>extracts extern knowledge from Knowledge Graph to assist feature capture of the encoder</w:t>
        </w:r>
      </w:ins>
    </w:p>
    <w:p w14:paraId="632EEF46" w14:textId="77777777" w:rsidR="000544CE" w:rsidRPr="00A02D01" w:rsidRDefault="000544CE" w:rsidP="000544CE">
      <w:pPr>
        <w:pStyle w:val="aa"/>
        <w:numPr>
          <w:ilvl w:val="0"/>
          <w:numId w:val="5"/>
        </w:numPr>
        <w:ind w:firstLineChars="0"/>
        <w:rPr>
          <w:ins w:id="37" w:author="Lead legend" w:date="2021-03-13T23:49:00Z"/>
          <w:sz w:val="20"/>
          <w:szCs w:val="20"/>
        </w:rPr>
      </w:pPr>
      <w:ins w:id="38" w:author="Lead legend" w:date="2021-03-13T23:49:00Z">
        <w:r>
          <w:rPr>
            <w:sz w:val="20"/>
            <w:szCs w:val="20"/>
          </w:rPr>
          <w:t>T</w:t>
        </w:r>
        <w:r w:rsidRPr="005B4436">
          <w:rPr>
            <w:sz w:val="20"/>
            <w:szCs w:val="20"/>
          </w:rPr>
          <w:t>ransfer</w:t>
        </w:r>
        <w:r>
          <w:rPr>
            <w:sz w:val="20"/>
            <w:szCs w:val="20"/>
          </w:rPr>
          <w:t>red</w:t>
        </w:r>
        <w:r w:rsidRPr="005B4436">
          <w:rPr>
            <w:sz w:val="20"/>
            <w:szCs w:val="20"/>
          </w:rPr>
          <w:t xml:space="preserve"> an existing QG model from SQuAD (a classic NLG corpus) to RACE (the latest NLG corpus)</w:t>
        </w:r>
      </w:ins>
    </w:p>
    <w:p w14:paraId="1A9E35A9" w14:textId="77777777" w:rsidR="000544CE" w:rsidRPr="00A02D01" w:rsidRDefault="000544CE" w:rsidP="000544CE">
      <w:pPr>
        <w:pStyle w:val="aa"/>
        <w:numPr>
          <w:ilvl w:val="0"/>
          <w:numId w:val="5"/>
        </w:numPr>
        <w:ind w:firstLineChars="0"/>
        <w:rPr>
          <w:ins w:id="39" w:author="Lead legend" w:date="2021-03-13T23:49:00Z"/>
          <w:sz w:val="20"/>
          <w:szCs w:val="20"/>
        </w:rPr>
      </w:pPr>
      <w:ins w:id="40" w:author="Lead legend" w:date="2021-03-13T23:49:00Z">
        <w:r w:rsidRPr="00031F6A">
          <w:rPr>
            <w:sz w:val="20"/>
            <w:szCs w:val="20"/>
          </w:rPr>
          <w:t xml:space="preserve">Participated in </w:t>
        </w:r>
        <w:r>
          <w:rPr>
            <w:sz w:val="20"/>
            <w:szCs w:val="20"/>
          </w:rPr>
          <w:t>another</w:t>
        </w:r>
        <w:r w:rsidRPr="00031F6A">
          <w:rPr>
            <w:sz w:val="20"/>
            <w:szCs w:val="20"/>
          </w:rPr>
          <w:t xml:space="preserve"> project of </w:t>
        </w:r>
        <w:r>
          <w:rPr>
            <w:sz w:val="20"/>
            <w:szCs w:val="20"/>
          </w:rPr>
          <w:t>C</w:t>
        </w:r>
        <w:r w:rsidRPr="00031F6A">
          <w:rPr>
            <w:sz w:val="20"/>
            <w:szCs w:val="20"/>
          </w:rPr>
          <w:t>ommonsense</w:t>
        </w:r>
        <w:r>
          <w:rPr>
            <w:sz w:val="20"/>
            <w:szCs w:val="20"/>
          </w:rPr>
          <w:t>-</w:t>
        </w:r>
        <w:r w:rsidRPr="00031F6A">
          <w:rPr>
            <w:sz w:val="20"/>
            <w:szCs w:val="20"/>
          </w:rPr>
          <w:t>based</w:t>
        </w:r>
        <w:r>
          <w:rPr>
            <w:sz w:val="20"/>
            <w:szCs w:val="20"/>
          </w:rPr>
          <w:t xml:space="preserve"> Multitask Learning</w:t>
        </w:r>
        <w:r w:rsidRPr="00031F6A">
          <w:rPr>
            <w:sz w:val="20"/>
            <w:szCs w:val="20"/>
          </w:rPr>
          <w:t xml:space="preserve"> QG project</w:t>
        </w:r>
        <w:r>
          <w:rPr>
            <w:sz w:val="20"/>
            <w:szCs w:val="20"/>
          </w:rPr>
          <w:t>,</w:t>
        </w:r>
        <w:r w:rsidRPr="00031F6A">
          <w:rPr>
            <w:sz w:val="20"/>
            <w:szCs w:val="20"/>
          </w:rPr>
          <w:t xml:space="preserve"> provided assistance about baseline implementation and data completion</w:t>
        </w:r>
        <w:r>
          <w:rPr>
            <w:sz w:val="20"/>
            <w:szCs w:val="20"/>
          </w:rPr>
          <w:t xml:space="preserve"> in ablation experiment</w:t>
        </w:r>
        <w:r w:rsidRPr="00031F6A">
          <w:rPr>
            <w:sz w:val="20"/>
            <w:szCs w:val="20"/>
          </w:rPr>
          <w:t xml:space="preserve">, </w:t>
        </w:r>
        <w:r>
          <w:rPr>
            <w:sz w:val="20"/>
            <w:szCs w:val="20"/>
          </w:rPr>
          <w:t>which</w:t>
        </w:r>
        <w:r w:rsidRPr="00031F6A">
          <w:rPr>
            <w:sz w:val="20"/>
            <w:szCs w:val="20"/>
          </w:rPr>
          <w:t xml:space="preserve"> was accepted by</w:t>
        </w:r>
        <w:r w:rsidRPr="00A02D01">
          <w:rPr>
            <w:sz w:val="20"/>
            <w:szCs w:val="20"/>
          </w:rPr>
          <w:t xml:space="preserve"> </w:t>
        </w:r>
        <w:r w:rsidRPr="00A02D01">
          <w:rPr>
            <w:sz w:val="20"/>
            <w:szCs w:val="20"/>
          </w:rPr>
          <w:fldChar w:fldCharType="begin"/>
        </w:r>
        <w:r w:rsidRPr="00A02D01">
          <w:rPr>
            <w:sz w:val="20"/>
            <w:szCs w:val="20"/>
          </w:rPr>
          <w:instrText xml:space="preserve"> HYPERLINK "https://www.aclweb.org/anthology/2020.acl-main.545/" </w:instrText>
        </w:r>
        <w:r w:rsidRPr="00A02D01">
          <w:rPr>
            <w:sz w:val="20"/>
            <w:szCs w:val="20"/>
          </w:rPr>
          <w:fldChar w:fldCharType="separate"/>
        </w:r>
        <w:r w:rsidRPr="00A02D01">
          <w:rPr>
            <w:rStyle w:val="a3"/>
            <w:sz w:val="20"/>
            <w:szCs w:val="20"/>
          </w:rPr>
          <w:t>ACL2020</w:t>
        </w:r>
        <w:r w:rsidRPr="00A02D01">
          <w:rPr>
            <w:sz w:val="20"/>
            <w:szCs w:val="20"/>
          </w:rPr>
          <w:fldChar w:fldCharType="end"/>
        </w:r>
      </w:ins>
    </w:p>
    <w:p w14:paraId="427D5715" w14:textId="77777777" w:rsidR="000544CE" w:rsidRPr="00B45A97" w:rsidRDefault="000544CE" w:rsidP="000544CE">
      <w:pPr>
        <w:tabs>
          <w:tab w:val="right" w:pos="9765"/>
        </w:tabs>
        <w:snapToGrid w:val="0"/>
        <w:rPr>
          <w:ins w:id="41" w:author="Lead legend" w:date="2021-03-13T23:49:00Z"/>
        </w:rPr>
      </w:pPr>
      <w:ins w:id="42" w:author="Lead legend" w:date="2021-03-13T23:49:00Z">
        <w:r>
          <w:rPr>
            <w:b/>
            <w:sz w:val="20"/>
            <w:szCs w:val="20"/>
          </w:rPr>
          <w:t xml:space="preserve">Study </w:t>
        </w:r>
        <w:r w:rsidRPr="00A02D01">
          <w:rPr>
            <w:b/>
            <w:sz w:val="20"/>
            <w:szCs w:val="20"/>
          </w:rPr>
          <w:t>of</w:t>
        </w:r>
        <w:r>
          <w:rPr>
            <w:b/>
            <w:sz w:val="20"/>
            <w:szCs w:val="20"/>
          </w:rPr>
          <w:t xml:space="preserve"> Mainstream Methods for Continual Learning</w:t>
        </w:r>
        <w:r>
          <w:tab/>
        </w:r>
        <w:r w:rsidRPr="00CB5404">
          <w:rPr>
            <w:sz w:val="20"/>
            <w:szCs w:val="20"/>
          </w:rPr>
          <w:t xml:space="preserve"> </w:t>
        </w:r>
        <w:r w:rsidRPr="00F05FF6">
          <w:rPr>
            <w:i/>
            <w:iCs/>
            <w:sz w:val="20"/>
            <w:szCs w:val="20"/>
          </w:rPr>
          <w:t>Mar. 2020-May. 2020</w:t>
        </w:r>
        <w:r w:rsidRPr="00CB5404">
          <w:rPr>
            <w:i/>
            <w:iCs/>
            <w:sz w:val="20"/>
            <w:szCs w:val="20"/>
          </w:rPr>
          <w:t>, Beijing</w:t>
        </w:r>
      </w:ins>
    </w:p>
    <w:p w14:paraId="5D828D6E" w14:textId="77777777" w:rsidR="000544CE" w:rsidRPr="00A02D01" w:rsidRDefault="000544CE" w:rsidP="000544CE">
      <w:pPr>
        <w:tabs>
          <w:tab w:val="right" w:pos="9765"/>
        </w:tabs>
        <w:snapToGrid w:val="0"/>
        <w:rPr>
          <w:ins w:id="43" w:author="Lead legend" w:date="2021-03-13T23:49:00Z"/>
          <w:i/>
          <w:sz w:val="20"/>
          <w:szCs w:val="20"/>
        </w:rPr>
      </w:pPr>
      <w:ins w:id="44" w:author="Lead legend" w:date="2021-03-13T23:49:00Z">
        <w:r w:rsidRPr="00CB5404">
          <w:rPr>
            <w:i/>
            <w:sz w:val="20"/>
            <w:szCs w:val="20"/>
          </w:rPr>
          <w:t>Member | Supervisor: Prof.</w:t>
        </w:r>
        <w:r w:rsidRPr="00CB5404">
          <w:rPr>
            <w:i/>
            <w:color w:val="FF0000"/>
            <w:sz w:val="20"/>
            <w:szCs w:val="20"/>
          </w:rPr>
          <w:t xml:space="preserve"> </w:t>
        </w:r>
        <w:r w:rsidRPr="00A02D01">
          <w:rPr>
            <w:i/>
            <w:sz w:val="20"/>
            <w:szCs w:val="20"/>
          </w:rPr>
          <w:t>Zhihong Deng</w:t>
        </w:r>
        <w:r w:rsidRPr="00CB5404">
          <w:rPr>
            <w:i/>
            <w:sz w:val="20"/>
            <w:szCs w:val="20"/>
          </w:rPr>
          <w:t>,</w:t>
        </w:r>
        <w:r>
          <w:rPr>
            <w:i/>
            <w:sz w:val="20"/>
            <w:szCs w:val="20"/>
          </w:rPr>
          <w:t xml:space="preserve"> </w:t>
        </w:r>
        <w:r w:rsidRPr="00F05FF6">
          <w:rPr>
            <w:i/>
            <w:sz w:val="20"/>
            <w:szCs w:val="20"/>
          </w:rPr>
          <w:t>Department of Machine Intelligence</w:t>
        </w:r>
        <w:r>
          <w:rPr>
            <w:i/>
            <w:sz w:val="20"/>
            <w:szCs w:val="20"/>
          </w:rPr>
          <w:t xml:space="preserve"> of</w:t>
        </w:r>
        <w:r w:rsidRPr="00CB5404">
          <w:rPr>
            <w:i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>PKU</w:t>
        </w:r>
        <w:r w:rsidRPr="00CB5404">
          <w:rPr>
            <w:i/>
            <w:sz w:val="20"/>
            <w:szCs w:val="20"/>
          </w:rPr>
          <w:t xml:space="preserve"> </w:t>
        </w:r>
        <w:r w:rsidRPr="00CB5404">
          <w:rPr>
            <w:sz w:val="20"/>
            <w:szCs w:val="20"/>
          </w:rPr>
          <w:tab/>
        </w:r>
        <w:r w:rsidRPr="00CB5404">
          <w:rPr>
            <w:i/>
            <w:sz w:val="20"/>
            <w:szCs w:val="20"/>
          </w:rPr>
          <w:t xml:space="preserve"> </w:t>
        </w:r>
      </w:ins>
    </w:p>
    <w:p w14:paraId="747895C4" w14:textId="77777777" w:rsidR="000544CE" w:rsidRPr="00CB5404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45" w:author="Lead legend" w:date="2021-03-13T23:49:00Z"/>
          <w:sz w:val="20"/>
          <w:szCs w:val="20"/>
        </w:rPr>
      </w:pPr>
      <w:ins w:id="46" w:author="Lead legend" w:date="2021-03-13T23:49:00Z">
        <w:r>
          <w:rPr>
            <w:sz w:val="20"/>
            <w:szCs w:val="20"/>
          </w:rPr>
          <w:t>Participated in seminars with the research group, and delivered speech about future of replay-based Contiual Learning, especially about knowledge storage and transference</w:t>
        </w:r>
      </w:ins>
    </w:p>
    <w:p w14:paraId="5116741E" w14:textId="77777777" w:rsidR="000544CE" w:rsidRPr="00CB5404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47" w:author="Lead legend" w:date="2021-03-13T23:49:00Z"/>
          <w:sz w:val="20"/>
          <w:szCs w:val="20"/>
        </w:rPr>
      </w:pPr>
      <w:ins w:id="48" w:author="Lead legend" w:date="2021-03-13T23:49:00Z">
        <w:r>
          <w:rPr>
            <w:sz w:val="20"/>
            <w:szCs w:val="20"/>
          </w:rPr>
          <w:t>Finished a detailed paper review covering the origin and development of three classes methods of Lifelong Learning: regularization-based, dynamic-structure-based and replay-based neural network training</w:t>
        </w:r>
      </w:ins>
    </w:p>
    <w:p w14:paraId="65717CBC" w14:textId="77777777" w:rsidR="000544CE" w:rsidRPr="00B45A97" w:rsidRDefault="000544CE" w:rsidP="000544CE">
      <w:pPr>
        <w:tabs>
          <w:tab w:val="right" w:pos="9765"/>
        </w:tabs>
        <w:snapToGrid w:val="0"/>
        <w:rPr>
          <w:ins w:id="49" w:author="Lead legend" w:date="2021-03-13T23:49:00Z"/>
        </w:rPr>
      </w:pPr>
      <w:ins w:id="50" w:author="Lead legend" w:date="2021-03-13T23:49:00Z">
        <w:r>
          <w:rPr>
            <w:b/>
            <w:sz w:val="20"/>
            <w:szCs w:val="20"/>
          </w:rPr>
          <w:t>Modification</w:t>
        </w:r>
        <w:r w:rsidRPr="00A02D01">
          <w:rPr>
            <w:b/>
            <w:sz w:val="20"/>
            <w:szCs w:val="20"/>
          </w:rPr>
          <w:t xml:space="preserve"> of </w:t>
        </w:r>
        <w:r>
          <w:rPr>
            <w:b/>
            <w:sz w:val="20"/>
            <w:szCs w:val="20"/>
          </w:rPr>
          <w:t xml:space="preserve">Semi and Self-supervised </w:t>
        </w:r>
        <w:r w:rsidRPr="00341BA8">
          <w:rPr>
            <w:b/>
            <w:sz w:val="20"/>
            <w:szCs w:val="20"/>
          </w:rPr>
          <w:t>Text Classification</w:t>
        </w:r>
        <w:r>
          <w:rPr>
            <w:b/>
            <w:sz w:val="20"/>
            <w:szCs w:val="20"/>
          </w:rPr>
          <w:t xml:space="preserve"> Methods</w:t>
        </w:r>
        <w:r>
          <w:tab/>
        </w:r>
        <w:r w:rsidRPr="00CB5404">
          <w:rPr>
            <w:sz w:val="20"/>
            <w:szCs w:val="20"/>
          </w:rPr>
          <w:t xml:space="preserve"> </w:t>
        </w:r>
        <w:r w:rsidRPr="00094DC9">
          <w:rPr>
            <w:i/>
            <w:iCs/>
            <w:sz w:val="20"/>
            <w:szCs w:val="20"/>
          </w:rPr>
          <w:t>Jan. 2020-Mar. 2020</w:t>
        </w:r>
        <w:r w:rsidRPr="00CB5404">
          <w:rPr>
            <w:i/>
            <w:iCs/>
            <w:sz w:val="20"/>
            <w:szCs w:val="20"/>
          </w:rPr>
          <w:t>, Beijing</w:t>
        </w:r>
      </w:ins>
    </w:p>
    <w:p w14:paraId="4DCB3055" w14:textId="77777777" w:rsidR="000544CE" w:rsidRPr="00CB5404" w:rsidRDefault="000544CE" w:rsidP="000544CE">
      <w:pPr>
        <w:tabs>
          <w:tab w:val="right" w:pos="9765"/>
        </w:tabs>
        <w:snapToGrid w:val="0"/>
        <w:rPr>
          <w:ins w:id="51" w:author="Lead legend" w:date="2021-03-13T23:49:00Z"/>
          <w:i/>
          <w:sz w:val="20"/>
          <w:szCs w:val="20"/>
        </w:rPr>
      </w:pPr>
      <w:ins w:id="52" w:author="Lead legend" w:date="2021-03-13T23:49:00Z">
        <w:r w:rsidRPr="00CB5404">
          <w:rPr>
            <w:i/>
            <w:sz w:val="20"/>
            <w:szCs w:val="20"/>
          </w:rPr>
          <w:t xml:space="preserve">Member | Supervisor: </w:t>
        </w:r>
        <w:r>
          <w:rPr>
            <w:i/>
            <w:sz w:val="20"/>
            <w:szCs w:val="20"/>
          </w:rPr>
          <w:t xml:space="preserve">Assistant </w:t>
        </w:r>
        <w:r w:rsidRPr="00CB5404">
          <w:rPr>
            <w:i/>
            <w:sz w:val="20"/>
            <w:szCs w:val="20"/>
          </w:rPr>
          <w:t>Prof.</w:t>
        </w:r>
        <w:r w:rsidRPr="00CB5404">
          <w:rPr>
            <w:i/>
            <w:color w:val="FF0000"/>
            <w:sz w:val="20"/>
            <w:szCs w:val="20"/>
          </w:rPr>
          <w:t xml:space="preserve"> </w:t>
        </w:r>
        <w:r w:rsidRPr="00A02D01">
          <w:rPr>
            <w:i/>
            <w:sz w:val="20"/>
            <w:szCs w:val="20"/>
          </w:rPr>
          <w:t>Rui Yan</w:t>
        </w:r>
        <w:r w:rsidRPr="00CB5404">
          <w:rPr>
            <w:i/>
            <w:sz w:val="20"/>
            <w:szCs w:val="20"/>
          </w:rPr>
          <w:t>,</w:t>
        </w:r>
        <w:r w:rsidRPr="00094DC9">
          <w:t xml:space="preserve"> </w:t>
        </w:r>
        <w:r w:rsidRPr="00094DC9">
          <w:rPr>
            <w:i/>
            <w:sz w:val="20"/>
            <w:szCs w:val="20"/>
          </w:rPr>
          <w:t>Wangxuan Institute of Computer Technology</w:t>
        </w:r>
        <w:r>
          <w:rPr>
            <w:i/>
            <w:sz w:val="20"/>
            <w:szCs w:val="20"/>
          </w:rPr>
          <w:t xml:space="preserve"> of</w:t>
        </w:r>
        <w:r w:rsidRPr="00CB5404">
          <w:rPr>
            <w:i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 xml:space="preserve"> PKU</w:t>
        </w:r>
        <w:r w:rsidRPr="00CB5404">
          <w:rPr>
            <w:i/>
            <w:sz w:val="20"/>
            <w:szCs w:val="20"/>
          </w:rPr>
          <w:t xml:space="preserve"> </w:t>
        </w:r>
        <w:r w:rsidRPr="00CB5404">
          <w:rPr>
            <w:sz w:val="20"/>
            <w:szCs w:val="20"/>
          </w:rPr>
          <w:tab/>
        </w:r>
        <w:r w:rsidRPr="00CB5404">
          <w:rPr>
            <w:i/>
            <w:sz w:val="20"/>
            <w:szCs w:val="20"/>
          </w:rPr>
          <w:t xml:space="preserve"> </w:t>
        </w:r>
      </w:ins>
    </w:p>
    <w:p w14:paraId="070A0646" w14:textId="77777777" w:rsidR="000544CE" w:rsidRPr="00CB5404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53" w:author="Lead legend" w:date="2021-03-13T23:49:00Z"/>
          <w:sz w:val="20"/>
          <w:szCs w:val="20"/>
        </w:rPr>
      </w:pPr>
      <w:ins w:id="54" w:author="Lead legend" w:date="2021-03-13T23:49:00Z">
        <w:r>
          <w:rPr>
            <w:sz w:val="20"/>
            <w:szCs w:val="20"/>
          </w:rPr>
          <w:t>Inve</w:t>
        </w:r>
        <w:r w:rsidRPr="00CB5404">
          <w:rPr>
            <w:rFonts w:hint="eastAsia"/>
            <w:sz w:val="20"/>
            <w:szCs w:val="20"/>
          </w:rPr>
          <w:t>s</w:t>
        </w:r>
        <w:r>
          <w:rPr>
            <w:sz w:val="20"/>
            <w:szCs w:val="20"/>
          </w:rPr>
          <w:t>t</w:t>
        </w:r>
        <w:r w:rsidRPr="00CB5404">
          <w:rPr>
            <w:rFonts w:hint="eastAsia"/>
            <w:sz w:val="20"/>
            <w:szCs w:val="20"/>
          </w:rPr>
          <w:t>ig</w:t>
        </w:r>
        <w:r>
          <w:rPr>
            <w:sz w:val="20"/>
            <w:szCs w:val="20"/>
          </w:rPr>
          <w:t>at</w:t>
        </w:r>
        <w:r w:rsidRPr="00CB5404">
          <w:rPr>
            <w:sz w:val="20"/>
            <w:szCs w:val="20"/>
          </w:rPr>
          <w:t>ed</w:t>
        </w:r>
        <w:r w:rsidRPr="00CB5404">
          <w:rPr>
            <w:rFonts w:hint="eastAsia"/>
            <w:sz w:val="20"/>
            <w:szCs w:val="20"/>
          </w:rPr>
          <w:t xml:space="preserve"> </w:t>
        </w:r>
        <w:r>
          <w:rPr>
            <w:sz w:val="20"/>
            <w:szCs w:val="20"/>
          </w:rPr>
          <w:t>all the published semi-supervised and unsupervised Text Classification models from 2018 to 2020, and discussed the working mechanism of some self-supervised networks and possibility of optimization</w:t>
        </w:r>
      </w:ins>
    </w:p>
    <w:p w14:paraId="269F534B" w14:textId="77777777" w:rsidR="000544CE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55" w:author="Lead legend" w:date="2021-03-13T23:49:00Z"/>
          <w:sz w:val="20"/>
          <w:szCs w:val="20"/>
        </w:rPr>
      </w:pPr>
      <w:ins w:id="56" w:author="Lead legend" w:date="2021-03-13T23:49:00Z">
        <w:r>
          <w:rPr>
            <w:sz w:val="20"/>
            <w:szCs w:val="20"/>
          </w:rPr>
          <w:t>V</w:t>
        </w:r>
        <w:r w:rsidRPr="00946D9A">
          <w:rPr>
            <w:sz w:val="20"/>
            <w:szCs w:val="20"/>
          </w:rPr>
          <w:t>erified the validation of one of the</w:t>
        </w:r>
        <w:r>
          <w:rPr>
            <w:sz w:val="20"/>
            <w:szCs w:val="20"/>
          </w:rPr>
          <w:t xml:space="preserve"> noisy-label adversarial TC models through model reproduction using PyTorch</w:t>
        </w:r>
      </w:ins>
    </w:p>
    <w:p w14:paraId="494B3000" w14:textId="77777777" w:rsidR="000544CE" w:rsidRPr="00D660B7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57" w:author="Lead legend" w:date="2021-03-13T23:49:00Z"/>
          <w:sz w:val="20"/>
          <w:szCs w:val="20"/>
        </w:rPr>
      </w:pPr>
      <w:ins w:id="58" w:author="Lead legend" w:date="2021-03-13T23:49:00Z">
        <w:r w:rsidRPr="00CB5404">
          <w:rPr>
            <w:sz w:val="20"/>
            <w:szCs w:val="20"/>
          </w:rPr>
          <w:t xml:space="preserve">Designed an </w:t>
        </w:r>
        <w:r w:rsidRPr="000557D3">
          <w:rPr>
            <w:sz w:val="20"/>
            <w:szCs w:val="20"/>
          </w:rPr>
          <w:t>feasible</w:t>
        </w:r>
        <w:r>
          <w:rPr>
            <w:sz w:val="20"/>
            <w:szCs w:val="20"/>
          </w:rPr>
          <w:t xml:space="preserve"> method to integrate Paragraph-level Features to improve TC.</w:t>
        </w:r>
      </w:ins>
    </w:p>
    <w:bookmarkEnd w:id="31"/>
    <w:p w14:paraId="647D3BFA" w14:textId="77777777" w:rsidR="000544CE" w:rsidRPr="00A02D01" w:rsidRDefault="000544CE" w:rsidP="000544CE">
      <w:pPr>
        <w:pStyle w:val="A5"/>
        <w:pBdr>
          <w:bottom w:val="single" w:sz="4" w:space="0" w:color="000000"/>
        </w:pBdr>
        <w:spacing w:before="120"/>
        <w:jc w:val="both"/>
        <w:rPr>
          <w:ins w:id="59" w:author="Lead legend" w:date="2021-03-13T23:49:00Z"/>
          <w:b/>
          <w:bCs/>
          <w:sz w:val="22"/>
          <w:szCs w:val="22"/>
        </w:rPr>
      </w:pPr>
      <w:ins w:id="60" w:author="Lead legend" w:date="2021-03-13T23:49:00Z">
        <w:r w:rsidRPr="00A02D01">
          <w:rPr>
            <w:b/>
            <w:bCs/>
            <w:sz w:val="22"/>
            <w:szCs w:val="22"/>
          </w:rPr>
          <w:t>PROJECT DEVELOPMENT</w:t>
        </w:r>
      </w:ins>
    </w:p>
    <w:p w14:paraId="3372C6B4" w14:textId="77777777" w:rsidR="000544CE" w:rsidRPr="00B45A97" w:rsidRDefault="000544CE" w:rsidP="000544CE">
      <w:pPr>
        <w:tabs>
          <w:tab w:val="right" w:pos="9765"/>
        </w:tabs>
        <w:snapToGrid w:val="0"/>
        <w:rPr>
          <w:ins w:id="61" w:author="Lead legend" w:date="2021-03-13T23:49:00Z"/>
        </w:rPr>
      </w:pPr>
      <w:ins w:id="62" w:author="Lead legend" w:date="2021-03-13T23:49:00Z"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HYPERLINK "https://github.com/Leadlegend/Commonsense-based-Question-Generation" </w:instrText>
        </w:r>
        <w:r>
          <w:rPr>
            <w:b/>
            <w:bCs/>
            <w:sz w:val="20"/>
            <w:szCs w:val="20"/>
          </w:rPr>
          <w:fldChar w:fldCharType="separate"/>
        </w:r>
        <w:r w:rsidRPr="00180E3E">
          <w:rPr>
            <w:rStyle w:val="a3"/>
            <w:b/>
            <w:bCs/>
            <w:sz w:val="20"/>
            <w:szCs w:val="20"/>
          </w:rPr>
          <w:t>Commonsense Question Generation Model using Knowledge Graph</w:t>
        </w:r>
        <w:r>
          <w:rPr>
            <w:b/>
            <w:bCs/>
            <w:sz w:val="20"/>
            <w:szCs w:val="20"/>
          </w:rPr>
          <w:fldChar w:fldCharType="end"/>
        </w:r>
        <w:r>
          <w:tab/>
        </w:r>
        <w:r w:rsidRPr="00CB5404">
          <w:rPr>
            <w:sz w:val="20"/>
            <w:szCs w:val="20"/>
          </w:rPr>
          <w:t xml:space="preserve"> </w:t>
        </w:r>
        <w:r>
          <w:rPr>
            <w:i/>
            <w:iCs/>
            <w:sz w:val="20"/>
            <w:szCs w:val="20"/>
          </w:rPr>
          <w:t>July</w:t>
        </w:r>
        <w:r w:rsidRPr="00F05FF6">
          <w:rPr>
            <w:i/>
            <w:iCs/>
            <w:sz w:val="20"/>
            <w:szCs w:val="20"/>
          </w:rPr>
          <w:t>. 2020-</w:t>
        </w:r>
        <w:r>
          <w:rPr>
            <w:i/>
            <w:iCs/>
            <w:sz w:val="20"/>
            <w:szCs w:val="20"/>
          </w:rPr>
          <w:t>Oct</w:t>
        </w:r>
        <w:r w:rsidRPr="00F05FF6">
          <w:rPr>
            <w:i/>
            <w:iCs/>
            <w:sz w:val="20"/>
            <w:szCs w:val="20"/>
          </w:rPr>
          <w:t>. 2020</w:t>
        </w:r>
        <w:r w:rsidRPr="00CB5404">
          <w:rPr>
            <w:i/>
            <w:iCs/>
            <w:sz w:val="20"/>
            <w:szCs w:val="20"/>
          </w:rPr>
          <w:t>, Beijing</w:t>
        </w:r>
      </w:ins>
    </w:p>
    <w:p w14:paraId="553DBBE9" w14:textId="77777777" w:rsidR="000544CE" w:rsidRPr="00CB5404" w:rsidRDefault="000544CE" w:rsidP="000544CE">
      <w:pPr>
        <w:tabs>
          <w:tab w:val="right" w:pos="9765"/>
        </w:tabs>
        <w:snapToGrid w:val="0"/>
        <w:rPr>
          <w:ins w:id="63" w:author="Lead legend" w:date="2021-03-13T23:49:00Z"/>
          <w:i/>
          <w:sz w:val="20"/>
          <w:szCs w:val="20"/>
        </w:rPr>
      </w:pPr>
      <w:ins w:id="64" w:author="Lead legend" w:date="2021-03-13T23:49:00Z">
        <w:r>
          <w:rPr>
            <w:i/>
            <w:sz w:val="20"/>
            <w:szCs w:val="20"/>
          </w:rPr>
          <w:t>Lead</w:t>
        </w:r>
        <w:r w:rsidRPr="00CB5404">
          <w:rPr>
            <w:i/>
            <w:sz w:val="20"/>
            <w:szCs w:val="20"/>
          </w:rPr>
          <w:t>er | Supervisor: Prof.</w:t>
        </w:r>
        <w:r w:rsidRPr="00CB5404">
          <w:rPr>
            <w:i/>
            <w:color w:val="FF0000"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>Yunfang Wu</w:t>
        </w:r>
        <w:r w:rsidRPr="00CB5404">
          <w:rPr>
            <w:i/>
            <w:sz w:val="20"/>
            <w:szCs w:val="20"/>
          </w:rPr>
          <w:t>,</w:t>
        </w:r>
        <w:r>
          <w:rPr>
            <w:i/>
            <w:sz w:val="20"/>
            <w:szCs w:val="20"/>
          </w:rPr>
          <w:t xml:space="preserve"> </w:t>
        </w:r>
        <w:r w:rsidRPr="00471632">
          <w:rPr>
            <w:i/>
            <w:sz w:val="20"/>
            <w:szCs w:val="20"/>
          </w:rPr>
          <w:t xml:space="preserve">Institute of Computational Linguistics </w:t>
        </w:r>
        <w:r>
          <w:rPr>
            <w:i/>
            <w:sz w:val="20"/>
            <w:szCs w:val="20"/>
          </w:rPr>
          <w:t>of PKU</w:t>
        </w:r>
        <w:r w:rsidRPr="00CB5404">
          <w:rPr>
            <w:i/>
            <w:sz w:val="20"/>
            <w:szCs w:val="20"/>
          </w:rPr>
          <w:t xml:space="preserve"> </w:t>
        </w:r>
        <w:r w:rsidRPr="00CB5404">
          <w:rPr>
            <w:sz w:val="20"/>
            <w:szCs w:val="20"/>
          </w:rPr>
          <w:tab/>
        </w:r>
        <w:r w:rsidRPr="00CB5404">
          <w:rPr>
            <w:i/>
            <w:sz w:val="20"/>
            <w:szCs w:val="20"/>
          </w:rPr>
          <w:t xml:space="preserve"> </w:t>
        </w:r>
      </w:ins>
    </w:p>
    <w:p w14:paraId="3C5EAF4A" w14:textId="44583977" w:rsidR="000544CE" w:rsidRPr="00A02D01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65" w:author="Lead legend" w:date="2021-03-13T23:49:00Z"/>
          <w:sz w:val="20"/>
          <w:szCs w:val="20"/>
        </w:rPr>
      </w:pPr>
      <w:ins w:id="66" w:author="Lead legend" w:date="2021-03-13T23:49:00Z">
        <w:r>
          <w:rPr>
            <w:sz w:val="20"/>
            <w:szCs w:val="20"/>
            <w:lang w:eastAsia="zh-CN"/>
          </w:rPr>
          <w:t>Reached 17.6</w:t>
        </w:r>
      </w:ins>
      <w:ins w:id="67" w:author="Lead legend" w:date="2021-03-14T14:26:00Z">
        <w:r w:rsidR="005F0462">
          <w:rPr>
            <w:rFonts w:hint="eastAsia"/>
            <w:sz w:val="20"/>
            <w:szCs w:val="20"/>
            <w:lang w:eastAsia="zh-CN"/>
          </w:rPr>
          <w:t>3</w:t>
        </w:r>
      </w:ins>
      <w:ins w:id="68" w:author="Lead legend" w:date="2021-03-13T23:49:00Z">
        <w:r>
          <w:rPr>
            <w:sz w:val="20"/>
            <w:szCs w:val="20"/>
            <w:lang w:eastAsia="zh-CN"/>
          </w:rPr>
          <w:t xml:space="preserve"> for BLEU-4, on standard SQuAD test set, which is </w:t>
        </w:r>
        <w:r w:rsidRPr="00B11643">
          <w:rPr>
            <w:sz w:val="20"/>
            <w:szCs w:val="20"/>
            <w:lang w:eastAsia="zh-CN"/>
          </w:rPr>
          <w:t>distinguished</w:t>
        </w:r>
        <w:r>
          <w:rPr>
            <w:sz w:val="20"/>
            <w:szCs w:val="20"/>
            <w:lang w:eastAsia="zh-CN"/>
          </w:rPr>
          <w:t xml:space="preserve"> among the non-pretrained methods</w:t>
        </w:r>
      </w:ins>
    </w:p>
    <w:p w14:paraId="177774F7" w14:textId="77777777" w:rsidR="000544CE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69" w:author="Lead legend" w:date="2021-03-13T23:49:00Z"/>
          <w:sz w:val="20"/>
          <w:szCs w:val="20"/>
        </w:rPr>
      </w:pPr>
      <w:ins w:id="70" w:author="Lead legend" w:date="2021-03-13T23:49:00Z">
        <w:r>
          <w:rPr>
            <w:rFonts w:hint="eastAsia"/>
            <w:sz w:val="20"/>
            <w:szCs w:val="20"/>
            <w:lang w:eastAsia="zh-CN"/>
          </w:rPr>
          <w:t>D</w:t>
        </w:r>
        <w:r>
          <w:rPr>
            <w:sz w:val="20"/>
            <w:szCs w:val="20"/>
            <w:lang w:eastAsia="zh-CN"/>
          </w:rPr>
          <w:t>esigned a static graph attention mechanism to integrate extern information from Knowledge Graph, which can be concatenated onto word embeddings as linguistic feature to assist decoder to generate more</w:t>
        </w:r>
        <w:r w:rsidRPr="00A81C56">
          <w:rPr>
            <w:sz w:val="20"/>
            <w:szCs w:val="20"/>
            <w:lang w:eastAsia="zh-CN"/>
          </w:rPr>
          <w:t xml:space="preserve"> </w:t>
        </w:r>
        <w:r>
          <w:rPr>
            <w:sz w:val="20"/>
            <w:szCs w:val="20"/>
            <w:lang w:eastAsia="zh-CN"/>
          </w:rPr>
          <w:t>“</w:t>
        </w:r>
        <w:r w:rsidRPr="00A81C56">
          <w:rPr>
            <w:sz w:val="20"/>
            <w:szCs w:val="20"/>
            <w:lang w:eastAsia="zh-CN"/>
          </w:rPr>
          <w:t>rationa</w:t>
        </w:r>
        <w:r>
          <w:rPr>
            <w:sz w:val="20"/>
            <w:szCs w:val="20"/>
            <w:lang w:eastAsia="zh-CN"/>
          </w:rPr>
          <w:t>l” tokens</w:t>
        </w:r>
      </w:ins>
    </w:p>
    <w:p w14:paraId="5CCEDB5B" w14:textId="77777777" w:rsidR="000544CE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71" w:author="Lead legend" w:date="2021-03-13T23:49:00Z"/>
          <w:sz w:val="20"/>
          <w:szCs w:val="20"/>
        </w:rPr>
      </w:pPr>
      <w:ins w:id="72" w:author="Lead legend" w:date="2021-03-13T23:49:00Z">
        <w:r>
          <w:rPr>
            <w:rFonts w:hint="eastAsia"/>
            <w:sz w:val="20"/>
            <w:szCs w:val="20"/>
            <w:lang w:eastAsia="zh-CN"/>
          </w:rPr>
          <w:t>A</w:t>
        </w:r>
        <w:r>
          <w:rPr>
            <w:sz w:val="20"/>
            <w:szCs w:val="20"/>
            <w:lang w:eastAsia="zh-CN"/>
          </w:rPr>
          <w:t>dopted classic mechanisms of seq-to-seq QG including Maxout Pointer Copy Mechansim and Gated Self Attention</w:t>
        </w:r>
      </w:ins>
    </w:p>
    <w:p w14:paraId="06C211AC" w14:textId="77777777" w:rsidR="000544CE" w:rsidRPr="00A02D01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73" w:author="Lead legend" w:date="2021-03-13T23:49:00Z"/>
          <w:sz w:val="20"/>
          <w:szCs w:val="20"/>
        </w:rPr>
      </w:pPr>
      <w:ins w:id="74" w:author="Lead legend" w:date="2021-03-13T23:49:00Z">
        <w:r>
          <w:rPr>
            <w:sz w:val="20"/>
            <w:szCs w:val="20"/>
            <w:lang w:eastAsia="zh-CN"/>
          </w:rPr>
          <w:t>For the next step, to implement some other attention structures to extract further commonsense information and will</w:t>
        </w:r>
        <w:r w:rsidRPr="00A02D01">
          <w:rPr>
            <w:sz w:val="20"/>
            <w:szCs w:val="20"/>
            <w:lang w:eastAsia="zh-CN"/>
          </w:rPr>
          <w:t xml:space="preserve"> pa</w:t>
        </w:r>
        <w:r>
          <w:rPr>
            <w:sz w:val="20"/>
            <w:szCs w:val="20"/>
            <w:lang w:eastAsia="zh-CN"/>
          </w:rPr>
          <w:t>y</w:t>
        </w:r>
        <w:r w:rsidRPr="00A02D01">
          <w:rPr>
            <w:sz w:val="20"/>
            <w:szCs w:val="20"/>
            <w:lang w:eastAsia="zh-CN"/>
          </w:rPr>
          <w:t xml:space="preserve"> </w:t>
        </w:r>
        <w:r>
          <w:rPr>
            <w:sz w:val="20"/>
            <w:szCs w:val="20"/>
            <w:lang w:eastAsia="zh-CN"/>
          </w:rPr>
          <w:t>more</w:t>
        </w:r>
        <w:r w:rsidRPr="00A02D01">
          <w:rPr>
            <w:sz w:val="20"/>
            <w:szCs w:val="20"/>
            <w:lang w:eastAsia="zh-CN"/>
          </w:rPr>
          <w:t xml:space="preserve"> attention to pre-train model</w:t>
        </w:r>
        <w:r>
          <w:rPr>
            <w:sz w:val="20"/>
            <w:szCs w:val="20"/>
            <w:lang w:eastAsia="zh-CN"/>
          </w:rPr>
          <w:t>s</w:t>
        </w:r>
      </w:ins>
    </w:p>
    <w:p w14:paraId="5E2C9E44" w14:textId="77777777" w:rsidR="000544CE" w:rsidRPr="00B45A97" w:rsidRDefault="000544CE" w:rsidP="000544CE">
      <w:pPr>
        <w:tabs>
          <w:tab w:val="right" w:pos="9765"/>
        </w:tabs>
        <w:snapToGrid w:val="0"/>
        <w:rPr>
          <w:ins w:id="75" w:author="Lead legend" w:date="2021-03-13T23:49:00Z"/>
        </w:rPr>
      </w:pPr>
      <w:ins w:id="76" w:author="Lead legend" w:date="2021-03-13T23:49:00Z">
        <w:r w:rsidRPr="001565B6">
          <w:rPr>
            <w:b/>
            <w:sz w:val="20"/>
            <w:szCs w:val="20"/>
          </w:rPr>
          <w:t xml:space="preserve">Fracture Detection </w:t>
        </w:r>
        <w:r>
          <w:rPr>
            <w:b/>
            <w:sz w:val="20"/>
            <w:szCs w:val="20"/>
          </w:rPr>
          <w:t>Model using Faster-RCNN</w:t>
        </w:r>
        <w:r>
          <w:tab/>
        </w:r>
        <w:r w:rsidRPr="00CB5404">
          <w:rPr>
            <w:sz w:val="20"/>
            <w:szCs w:val="20"/>
          </w:rPr>
          <w:t xml:space="preserve"> </w:t>
        </w:r>
        <w:r>
          <w:rPr>
            <w:i/>
            <w:iCs/>
            <w:sz w:val="20"/>
            <w:szCs w:val="20"/>
          </w:rPr>
          <w:t>Apr</w:t>
        </w:r>
        <w:r w:rsidRPr="00F05FF6">
          <w:rPr>
            <w:i/>
            <w:iCs/>
            <w:sz w:val="20"/>
            <w:szCs w:val="20"/>
          </w:rPr>
          <w:t>. 2020-</w:t>
        </w:r>
        <w:r>
          <w:rPr>
            <w:i/>
            <w:iCs/>
            <w:sz w:val="20"/>
            <w:szCs w:val="20"/>
          </w:rPr>
          <w:t>June</w:t>
        </w:r>
        <w:r w:rsidRPr="00F05FF6">
          <w:rPr>
            <w:i/>
            <w:iCs/>
            <w:sz w:val="20"/>
            <w:szCs w:val="20"/>
          </w:rPr>
          <w:t>. 2020</w:t>
        </w:r>
        <w:r w:rsidRPr="00CB5404">
          <w:rPr>
            <w:i/>
            <w:iCs/>
            <w:sz w:val="20"/>
            <w:szCs w:val="20"/>
          </w:rPr>
          <w:t>, Beijing</w:t>
        </w:r>
      </w:ins>
    </w:p>
    <w:p w14:paraId="70C08C0A" w14:textId="77777777" w:rsidR="000544CE" w:rsidRPr="00A02D01" w:rsidRDefault="000544CE" w:rsidP="000544CE">
      <w:pPr>
        <w:tabs>
          <w:tab w:val="right" w:pos="9765"/>
        </w:tabs>
        <w:snapToGrid w:val="0"/>
        <w:rPr>
          <w:ins w:id="77" w:author="Lead legend" w:date="2021-03-13T23:49:00Z"/>
          <w:i/>
          <w:sz w:val="20"/>
          <w:szCs w:val="20"/>
        </w:rPr>
      </w:pPr>
      <w:ins w:id="78" w:author="Lead legend" w:date="2021-03-13T23:49:00Z">
        <w:r w:rsidRPr="00CB5404">
          <w:rPr>
            <w:i/>
            <w:sz w:val="20"/>
            <w:szCs w:val="20"/>
          </w:rPr>
          <w:t>Member | Supervisor: Prof.</w:t>
        </w:r>
        <w:r w:rsidRPr="00CB5404">
          <w:rPr>
            <w:i/>
            <w:color w:val="FF0000"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>Liwei</w:t>
        </w:r>
        <w:r w:rsidRPr="00CB5404">
          <w:rPr>
            <w:i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>Wang</w:t>
        </w:r>
        <w:r w:rsidRPr="00CB5404">
          <w:rPr>
            <w:i/>
            <w:sz w:val="20"/>
            <w:szCs w:val="20"/>
          </w:rPr>
          <w:t>,</w:t>
        </w:r>
        <w:r>
          <w:rPr>
            <w:i/>
            <w:sz w:val="20"/>
            <w:szCs w:val="20"/>
          </w:rPr>
          <w:t xml:space="preserve"> Center for Data Science of</w:t>
        </w:r>
        <w:r w:rsidRPr="00CB5404">
          <w:rPr>
            <w:i/>
            <w:sz w:val="20"/>
            <w:szCs w:val="20"/>
          </w:rPr>
          <w:t xml:space="preserve"> </w:t>
        </w:r>
        <w:r>
          <w:rPr>
            <w:i/>
            <w:sz w:val="20"/>
            <w:szCs w:val="20"/>
          </w:rPr>
          <w:t>PKU</w:t>
        </w:r>
        <w:r w:rsidRPr="00CB5404">
          <w:rPr>
            <w:i/>
            <w:sz w:val="20"/>
            <w:szCs w:val="20"/>
          </w:rPr>
          <w:t xml:space="preserve"> </w:t>
        </w:r>
        <w:r w:rsidRPr="00CB5404">
          <w:rPr>
            <w:sz w:val="20"/>
            <w:szCs w:val="20"/>
          </w:rPr>
          <w:tab/>
        </w:r>
        <w:r w:rsidRPr="00CB5404">
          <w:rPr>
            <w:i/>
            <w:sz w:val="20"/>
            <w:szCs w:val="20"/>
          </w:rPr>
          <w:t xml:space="preserve"> </w:t>
        </w:r>
      </w:ins>
    </w:p>
    <w:p w14:paraId="25C946B5" w14:textId="77777777" w:rsidR="000544CE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79" w:author="Lead legend" w:date="2021-03-13T23:49:00Z"/>
          <w:sz w:val="20"/>
          <w:szCs w:val="20"/>
        </w:rPr>
      </w:pPr>
      <w:ins w:id="80" w:author="Lead legend" w:date="2021-03-13T23:49:00Z">
        <w:r>
          <w:rPr>
            <w:sz w:val="20"/>
            <w:szCs w:val="20"/>
            <w:lang w:eastAsia="zh-CN"/>
          </w:rPr>
          <w:t>Used Generalizaed-RCNN of Detectron2 to implemented Faster-RCNN for its s</w:t>
        </w:r>
        <w:r w:rsidRPr="0079524A">
          <w:rPr>
            <w:sz w:val="20"/>
            <w:szCs w:val="20"/>
            <w:lang w:eastAsia="zh-CN"/>
          </w:rPr>
          <w:t>calability</w:t>
        </w:r>
        <w:r>
          <w:rPr>
            <w:sz w:val="20"/>
            <w:szCs w:val="20"/>
            <w:lang w:eastAsia="zh-CN"/>
          </w:rPr>
          <w:t xml:space="preserve">, training Backbone Network for feature extraction, Region </w:t>
        </w:r>
        <w:r w:rsidRPr="00BD3495">
          <w:rPr>
            <w:sz w:val="20"/>
            <w:szCs w:val="20"/>
            <w:lang w:eastAsia="zh-CN"/>
          </w:rPr>
          <w:t>Proposal Network</w:t>
        </w:r>
        <w:r>
          <w:rPr>
            <w:sz w:val="20"/>
            <w:szCs w:val="20"/>
            <w:lang w:eastAsia="zh-CN"/>
          </w:rPr>
          <w:t xml:space="preserve"> for anchor detection and ROI pooling layer for length normalization</w:t>
        </w:r>
      </w:ins>
    </w:p>
    <w:p w14:paraId="35AA56F6" w14:textId="77777777" w:rsidR="000544CE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81" w:author="Lead legend" w:date="2021-03-13T23:49:00Z"/>
          <w:sz w:val="20"/>
          <w:szCs w:val="20"/>
        </w:rPr>
      </w:pPr>
      <w:ins w:id="82" w:author="Lead legend" w:date="2021-03-13T23:49:00Z">
        <w:r>
          <w:rPr>
            <w:rFonts w:hint="eastAsia"/>
            <w:sz w:val="20"/>
            <w:szCs w:val="20"/>
            <w:lang w:eastAsia="zh-CN"/>
          </w:rPr>
          <w:t>A</w:t>
        </w:r>
        <w:r>
          <w:rPr>
            <w:sz w:val="20"/>
            <w:szCs w:val="20"/>
            <w:lang w:eastAsia="zh-CN"/>
          </w:rPr>
          <w:t xml:space="preserve">fter investigation and comparision, we took ResNet+FPN </w:t>
        </w:r>
        <w:r>
          <w:rPr>
            <w:rFonts w:hint="eastAsia"/>
            <w:sz w:val="20"/>
            <w:szCs w:val="20"/>
            <w:lang w:eastAsia="zh-CN"/>
          </w:rPr>
          <w:t>as</w:t>
        </w:r>
        <w:r>
          <w:rPr>
            <w:sz w:val="20"/>
            <w:szCs w:val="20"/>
            <w:lang w:eastAsia="zh-CN"/>
          </w:rPr>
          <w:t xml:space="preserve"> </w:t>
        </w:r>
        <w:r>
          <w:rPr>
            <w:rFonts w:hint="eastAsia"/>
            <w:sz w:val="20"/>
            <w:szCs w:val="20"/>
            <w:lang w:eastAsia="zh-CN"/>
          </w:rPr>
          <w:t>back</w:t>
        </w:r>
        <w:r>
          <w:rPr>
            <w:sz w:val="20"/>
            <w:szCs w:val="20"/>
            <w:lang w:eastAsia="zh-CN"/>
          </w:rPr>
          <w:t>bone network instead of purely ResNet, which paid comprehensive attention to features in all levels</w:t>
        </w:r>
      </w:ins>
    </w:p>
    <w:p w14:paraId="62D6E099" w14:textId="77777777" w:rsidR="000544CE" w:rsidRPr="00A02D01" w:rsidRDefault="000544CE" w:rsidP="000544CE">
      <w:pPr>
        <w:pStyle w:val="aa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765"/>
        </w:tabs>
        <w:snapToGrid w:val="0"/>
        <w:ind w:firstLineChars="0"/>
        <w:jc w:val="both"/>
        <w:rPr>
          <w:ins w:id="83" w:author="Lead legend" w:date="2021-03-13T23:49:00Z"/>
          <w:sz w:val="20"/>
          <w:szCs w:val="20"/>
        </w:rPr>
      </w:pPr>
      <w:ins w:id="84" w:author="Lead legend" w:date="2021-03-13T23:49:00Z">
        <w:r>
          <w:rPr>
            <w:rFonts w:hint="eastAsia"/>
            <w:sz w:val="20"/>
            <w:szCs w:val="20"/>
            <w:lang w:eastAsia="zh-CN"/>
          </w:rPr>
          <w:t>A</w:t>
        </w:r>
        <w:r>
          <w:rPr>
            <w:sz w:val="20"/>
            <w:szCs w:val="20"/>
            <w:lang w:eastAsia="zh-CN"/>
          </w:rPr>
          <w:t>dopted transfer learning on ImageNet to get better performance, specifically, fixing parameters of downside layers of the backbone, and fine-tune the parameters of remains</w:t>
        </w:r>
      </w:ins>
    </w:p>
    <w:p w14:paraId="6873477D" w14:textId="77777777" w:rsidR="000544CE" w:rsidRPr="00A02D01" w:rsidRDefault="000544CE" w:rsidP="000544CE">
      <w:pPr>
        <w:pStyle w:val="A5"/>
        <w:pBdr>
          <w:bottom w:val="single" w:sz="4" w:space="0" w:color="000000"/>
        </w:pBdr>
        <w:spacing w:before="120"/>
        <w:jc w:val="both"/>
        <w:rPr>
          <w:ins w:id="85" w:author="Lead legend" w:date="2021-03-13T23:49:00Z"/>
          <w:b/>
          <w:bCs/>
          <w:sz w:val="22"/>
          <w:szCs w:val="22"/>
        </w:rPr>
      </w:pPr>
      <w:ins w:id="86" w:author="Lead legend" w:date="2021-03-13T23:49:00Z">
        <w:r w:rsidRPr="00A02D01">
          <w:rPr>
            <w:b/>
            <w:bCs/>
            <w:sz w:val="22"/>
            <w:szCs w:val="22"/>
          </w:rPr>
          <w:t>SKILLS</w:t>
        </w:r>
      </w:ins>
    </w:p>
    <w:p w14:paraId="14FD946C" w14:textId="526C8EAF" w:rsidR="00165DD6" w:rsidRPr="00B648B1" w:rsidDel="000544CE" w:rsidRDefault="000544CE">
      <w:pPr>
        <w:pStyle w:val="A5"/>
        <w:jc w:val="center"/>
        <w:rPr>
          <w:del w:id="87" w:author="Lead legend" w:date="2021-03-13T23:49:00Z"/>
          <w:rFonts w:eastAsiaTheme="minorEastAsia"/>
          <w:rPrChange w:id="88" w:author="Lead legend" w:date="2021-05-10T23:24:00Z">
            <w:rPr>
              <w:del w:id="89" w:author="Lead legend" w:date="2021-03-13T23:49:00Z"/>
              <w:b/>
              <w:bCs/>
              <w:sz w:val="28"/>
              <w:szCs w:val="28"/>
            </w:rPr>
          </w:rPrChange>
        </w:rPr>
      </w:pPr>
      <w:ins w:id="90" w:author="Lead legend" w:date="2021-03-13T23:49:00Z">
        <w:r>
          <w:rPr>
            <w:rFonts w:ascii="Times New Roman" w:hAnsi="Times New Roman"/>
            <w:sz w:val="20"/>
            <w:szCs w:val="20"/>
          </w:rPr>
          <w:t>Pytorch, C, C++, Python, Assembly, Tensorflow</w:t>
        </w:r>
      </w:ins>
      <w:del w:id="91" w:author="Lead legend" w:date="2021-02-14T20:52:00Z">
        <w:r w:rsidR="005F3ECB" w:rsidRPr="000544CE" w:rsidDel="00681A44">
          <w:rPr>
            <w:rFonts w:ascii="Times New Roman" w:eastAsiaTheme="minorEastAsia" w:hAnsi="Times New Roman" w:cs="Times New Roman"/>
            <w:rPrChange w:id="92" w:author="Lead legend" w:date="2021-03-13T23:50:00Z">
              <w:rPr/>
            </w:rPrChange>
          </w:rPr>
          <w:delText xml:space="preserve">Luo </w:delText>
        </w:r>
      </w:del>
      <w:ins w:id="93" w:author="张凯忻" w:date="2020-08-17T19:57:00Z">
        <w:del w:id="94" w:author="Lead legend" w:date="2021-02-14T20:52:00Z">
          <w:r w:rsidR="00787CE5" w:rsidRPr="000544CE" w:rsidDel="00681A44">
            <w:rPr>
              <w:rFonts w:ascii="Times New Roman" w:eastAsiaTheme="minorEastAsia" w:hAnsi="Times New Roman" w:cs="Times New Roman"/>
              <w:rPrChange w:id="95" w:author="Lead legend" w:date="2021-03-13T23:50:00Z">
                <w:rPr/>
              </w:rPrChange>
            </w:rPr>
            <w:delText>M</w:delText>
          </w:r>
        </w:del>
      </w:ins>
      <w:del w:id="96" w:author="Lead legend" w:date="2021-02-14T20:52:00Z">
        <w:r w:rsidR="005F3ECB" w:rsidRPr="000544CE" w:rsidDel="00681A44">
          <w:rPr>
            <w:rFonts w:ascii="Times New Roman" w:eastAsiaTheme="minorEastAsia" w:hAnsi="Times New Roman" w:cs="Times New Roman"/>
            <w:rPrChange w:id="97" w:author="Lead legend" w:date="2021-03-13T23:50:00Z">
              <w:rPr/>
            </w:rPrChange>
          </w:rPr>
          <w:delText>miaomiao</w:delText>
        </w:r>
      </w:del>
      <w:del w:id="98" w:author="Lead legend" w:date="2021-03-13T23:49:00Z">
        <w:r w:rsidR="005F3ECB" w:rsidRPr="000544CE" w:rsidDel="000544CE">
          <w:rPr>
            <w:rFonts w:ascii="Times New Roman" w:eastAsiaTheme="minorEastAsia" w:hAnsi="Times New Roman" w:cs="Times New Roman"/>
            <w:b/>
            <w:bCs/>
            <w:sz w:val="28"/>
            <w:szCs w:val="28"/>
            <w:rPrChange w:id="99" w:author="Lead legend" w:date="2021-03-13T23:50:00Z">
              <w:rPr>
                <w:b/>
                <w:bCs/>
                <w:sz w:val="28"/>
                <w:szCs w:val="28"/>
              </w:rPr>
            </w:rPrChange>
          </w:rPr>
          <w:delText>Name</w:delText>
        </w:r>
      </w:del>
    </w:p>
    <w:p w14:paraId="5F339F84" w14:textId="4CD5EE96" w:rsidR="00165DD6" w:rsidRPr="000544CE" w:rsidDel="000544CE" w:rsidRDefault="005F3ECB">
      <w:pPr>
        <w:pStyle w:val="A5"/>
        <w:jc w:val="center"/>
        <w:rPr>
          <w:del w:id="100" w:author="Lead legend" w:date="2021-03-13T23:49:00Z"/>
          <w:rFonts w:ascii="Times New Roman" w:eastAsiaTheme="minorEastAsia" w:hAnsi="Times New Roman" w:cs="Times New Roman"/>
          <w:sz w:val="20"/>
          <w:szCs w:val="20"/>
          <w:rPrChange w:id="101" w:author="Lead legend" w:date="2021-03-13T23:50:00Z">
            <w:rPr>
              <w:del w:id="102" w:author="Lead legend" w:date="2021-03-13T23:49:00Z"/>
              <w:sz w:val="20"/>
              <w:szCs w:val="20"/>
            </w:rPr>
          </w:rPrChange>
        </w:rPr>
      </w:pPr>
      <w:del w:id="103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04" w:author="Lead legend" w:date="2021-03-13T23:50:00Z">
              <w:rPr>
                <w:sz w:val="20"/>
                <w:szCs w:val="20"/>
              </w:rPr>
            </w:rPrChange>
          </w:rPr>
          <w:delText xml:space="preserve">Add: </w:delText>
        </w:r>
      </w:del>
      <w:del w:id="105" w:author="Lead legend" w:date="2021-02-14T20:53:00Z">
        <w:r w:rsidRPr="000544CE" w:rsidDel="001651D5">
          <w:rPr>
            <w:rFonts w:ascii="Times New Roman" w:eastAsiaTheme="minorEastAsia" w:hAnsi="Times New Roman" w:cs="Times New Roman"/>
            <w:sz w:val="20"/>
            <w:szCs w:val="20"/>
            <w:rPrChange w:id="106" w:author="Lead legend" w:date="2021-03-13T23:50:00Z">
              <w:rPr>
                <w:sz w:val="20"/>
                <w:szCs w:val="20"/>
              </w:rPr>
            </w:rPrChange>
          </w:rPr>
          <w:delText>Hainan</w:delText>
        </w:r>
      </w:del>
      <w:del w:id="107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08" w:author="Lead legend" w:date="2021-03-13T23:50:00Z">
              <w:rPr>
                <w:sz w:val="20"/>
                <w:szCs w:val="20"/>
              </w:rPr>
            </w:rPrChange>
          </w:rPr>
          <w:delText>,Chinaxxx</w:delText>
        </w:r>
      </w:del>
    </w:p>
    <w:p w14:paraId="5A7B7234" w14:textId="38156FCF" w:rsidR="00165DD6" w:rsidRPr="000544CE" w:rsidDel="00ED6358" w:rsidRDefault="005F3ECB">
      <w:pPr>
        <w:pStyle w:val="A5"/>
        <w:jc w:val="center"/>
        <w:rPr>
          <w:del w:id="109" w:author="Lead legend" w:date="2021-03-07T16:11:00Z"/>
          <w:rFonts w:ascii="Times New Roman" w:eastAsiaTheme="minorEastAsia" w:hAnsi="Times New Roman" w:cs="Times New Roman"/>
          <w:sz w:val="22"/>
          <w:szCs w:val="22"/>
          <w:rPrChange w:id="110" w:author="Lead legend" w:date="2021-03-13T23:50:00Z">
            <w:rPr>
              <w:del w:id="111" w:author="Lead legend" w:date="2021-03-07T16:11:00Z"/>
              <w:sz w:val="22"/>
              <w:szCs w:val="22"/>
            </w:rPr>
          </w:rPrChange>
        </w:rPr>
      </w:pPr>
      <w:del w:id="112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13" w:author="Lead legend" w:date="2021-03-13T23:50:00Z">
              <w:rPr>
                <w:sz w:val="20"/>
                <w:szCs w:val="20"/>
              </w:rPr>
            </w:rPrChange>
          </w:rPr>
          <w:delText>+(86) 1</w:delText>
        </w:r>
      </w:del>
      <w:del w:id="114" w:author="Lead legend" w:date="2021-02-14T20:53:00Z">
        <w:r w:rsidRPr="000544CE" w:rsidDel="001651D5">
          <w:rPr>
            <w:rFonts w:ascii="Times New Roman" w:eastAsiaTheme="minorEastAsia" w:hAnsi="Times New Roman" w:cs="Times New Roman"/>
            <w:sz w:val="20"/>
            <w:szCs w:val="20"/>
            <w:rPrChange w:id="115" w:author="Lead legend" w:date="2021-03-13T23:50:00Z">
              <w:rPr>
                <w:sz w:val="20"/>
                <w:szCs w:val="20"/>
              </w:rPr>
            </w:rPrChange>
          </w:rPr>
          <w:delText>8518986922</w:delText>
        </w:r>
      </w:del>
      <w:del w:id="116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17" w:author="Lead legend" w:date="2021-03-13T23:50:00Z">
              <w:rPr>
                <w:sz w:val="20"/>
                <w:szCs w:val="20"/>
              </w:rPr>
            </w:rPrChange>
          </w:rPr>
          <w:delText xml:space="preserve">xxx | Email: </w:delText>
        </w:r>
      </w:del>
      <w:del w:id="118" w:author="Lead legend" w:date="2021-02-14T20:53:00Z">
        <w:r w:rsidRPr="000544CE" w:rsidDel="001651D5">
          <w:rPr>
            <w:rFonts w:ascii="Times New Roman" w:eastAsiaTheme="minorEastAsia" w:hAnsi="Times New Roman" w:cs="Times New Roman"/>
            <w:sz w:val="20"/>
            <w:szCs w:val="20"/>
            <w:rPrChange w:id="119" w:author="Lead legend" w:date="2021-03-13T23:50:00Z">
              <w:rPr>
                <w:sz w:val="20"/>
                <w:szCs w:val="20"/>
              </w:rPr>
            </w:rPrChange>
          </w:rPr>
          <w:delText>lmmsss</w:delText>
        </w:r>
      </w:del>
      <w:del w:id="120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21" w:author="Lead legend" w:date="2021-03-13T23:50:00Z">
              <w:rPr>
                <w:sz w:val="20"/>
                <w:szCs w:val="20"/>
              </w:rPr>
            </w:rPrChange>
          </w:rPr>
          <w:delText>@</w:delText>
        </w:r>
      </w:del>
      <w:del w:id="122" w:author="Lead legend" w:date="2021-02-14T20:53:00Z">
        <w:r w:rsidRPr="000544CE" w:rsidDel="001651D5">
          <w:rPr>
            <w:rFonts w:ascii="Times New Roman" w:eastAsiaTheme="minorEastAsia" w:hAnsi="Times New Roman" w:cs="Times New Roman"/>
            <w:sz w:val="20"/>
            <w:szCs w:val="20"/>
            <w:rPrChange w:id="123" w:author="Lead legend" w:date="2021-03-13T23:50:00Z">
              <w:rPr>
                <w:sz w:val="20"/>
                <w:szCs w:val="20"/>
              </w:rPr>
            </w:rPrChange>
          </w:rPr>
          <w:delText>qq</w:delText>
        </w:r>
      </w:del>
      <w:del w:id="124" w:author="Lead legend" w:date="2021-03-13T23:49:00Z">
        <w:r w:rsidRPr="000544CE" w:rsidDel="000544CE">
          <w:rPr>
            <w:rFonts w:ascii="Times New Roman" w:eastAsiaTheme="minorEastAsia" w:hAnsi="Times New Roman" w:cs="Times New Roman"/>
            <w:sz w:val="20"/>
            <w:szCs w:val="20"/>
            <w:rPrChange w:id="125" w:author="Lead legend" w:date="2021-03-13T23:50:00Z">
              <w:rPr>
                <w:sz w:val="20"/>
                <w:szCs w:val="20"/>
              </w:rPr>
            </w:rPrChange>
          </w:rPr>
          <w:delText>.comxxx</w:delText>
        </w:r>
      </w:del>
    </w:p>
    <w:p w14:paraId="4CD91A45" w14:textId="296F3530" w:rsidR="00165DD6" w:rsidRPr="000544CE" w:rsidDel="000544CE" w:rsidRDefault="00165DD6">
      <w:pPr>
        <w:pStyle w:val="A5"/>
        <w:jc w:val="center"/>
        <w:rPr>
          <w:del w:id="126" w:author="Lead legend" w:date="2021-03-13T23:49:00Z"/>
          <w:rFonts w:ascii="Times New Roman" w:eastAsiaTheme="minorEastAsia" w:hAnsi="Times New Roman" w:cs="Times New Roman"/>
          <w:b/>
          <w:bCs/>
          <w:sz w:val="20"/>
          <w:szCs w:val="20"/>
          <w:rPrChange w:id="127" w:author="Lead legend" w:date="2021-03-13T23:50:00Z">
            <w:rPr>
              <w:del w:id="128" w:author="Lead legend" w:date="2021-03-13T23:49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pPrChange w:id="129" w:author="Lead legend" w:date="2021-03-07T16:11:00Z">
          <w:pPr>
            <w:pStyle w:val="A5"/>
            <w:spacing w:before="120"/>
            <w:jc w:val="both"/>
          </w:pPr>
        </w:pPrChange>
      </w:pPr>
    </w:p>
    <w:p w14:paraId="3FD199B1" w14:textId="15179823" w:rsidR="00165DD6" w:rsidRPr="000544CE" w:rsidDel="000544CE" w:rsidRDefault="005F3ECB">
      <w:pPr>
        <w:pStyle w:val="A5"/>
        <w:pBdr>
          <w:bottom w:val="single" w:sz="4" w:space="0" w:color="000000"/>
        </w:pBdr>
        <w:spacing w:before="120"/>
        <w:jc w:val="both"/>
        <w:rPr>
          <w:del w:id="130" w:author="Lead legend" w:date="2021-03-13T23:49:00Z"/>
          <w:rFonts w:ascii="Times New Roman" w:eastAsiaTheme="minorEastAsia" w:hAnsi="Times New Roman" w:cs="Times New Roman"/>
          <w:b/>
          <w:bCs/>
          <w:sz w:val="22"/>
          <w:szCs w:val="22"/>
          <w:rPrChange w:id="131" w:author="Lead legend" w:date="2021-03-13T23:50:00Z">
            <w:rPr>
              <w:del w:id="132" w:author="Lead legend" w:date="2021-03-13T23:49:00Z"/>
              <w:b/>
              <w:bCs/>
              <w:sz w:val="20"/>
              <w:szCs w:val="20"/>
            </w:rPr>
          </w:rPrChange>
        </w:rPr>
      </w:pPr>
      <w:del w:id="133" w:author="Lead legend" w:date="2021-03-13T23:49:00Z">
        <w:r w:rsidRPr="000544CE" w:rsidDel="000544CE">
          <w:rPr>
            <w:rFonts w:ascii="Times New Roman" w:eastAsiaTheme="minorEastAsia" w:hAnsi="Times New Roman" w:cs="Times New Roman"/>
            <w:b/>
            <w:bCs/>
            <w:sz w:val="22"/>
            <w:szCs w:val="22"/>
            <w:rPrChange w:id="134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EDUCATION </w:delText>
        </w:r>
      </w:del>
    </w:p>
    <w:p w14:paraId="6701DFDC" w14:textId="1E472651" w:rsidR="00165DD6" w:rsidRPr="000544CE" w:rsidDel="000544CE" w:rsidRDefault="005F3ECB">
      <w:pPr>
        <w:pStyle w:val="a6"/>
        <w:spacing w:line="240" w:lineRule="atLeast"/>
        <w:rPr>
          <w:del w:id="135" w:author="Lead legend" w:date="2021-03-13T23:49:00Z"/>
          <w:rFonts w:ascii="Times New Roman" w:eastAsiaTheme="minorEastAsia" w:hAnsi="Times New Roman" w:cs="Times New Roman"/>
          <w:b/>
          <w:bCs/>
          <w:sz w:val="27"/>
          <w:szCs w:val="27"/>
          <w:rPrChange w:id="136" w:author="Lead legend" w:date="2021-03-13T23:50:00Z">
            <w:rPr>
              <w:del w:id="137" w:author="Lead legend" w:date="2021-03-13T23:49:00Z"/>
              <w:rFonts w:ascii="Times" w:eastAsia="Times" w:hAnsi="Times" w:cs="Times"/>
              <w:b/>
              <w:bCs/>
              <w:sz w:val="27"/>
              <w:szCs w:val="27"/>
            </w:rPr>
          </w:rPrChange>
        </w:rPr>
        <w:pPrChange w:id="138" w:author="Lead legend" w:date="2021-03-09T20:02:00Z">
          <w:pPr>
            <w:pStyle w:val="a6"/>
            <w:spacing w:after="240" w:line="300" w:lineRule="atLeast"/>
          </w:pPr>
        </w:pPrChange>
      </w:pPr>
      <w:del w:id="139" w:author="Lead legend" w:date="2021-02-14T20:54:00Z">
        <w:r w:rsidRPr="000544CE" w:rsidDel="001651D5">
          <w:rPr>
            <w:rFonts w:ascii="Times New Roman" w:eastAsiaTheme="minorEastAsia" w:hAnsi="Times New Roman" w:cs="Times New Roman"/>
            <w:b/>
            <w:bCs/>
            <w:rPrChange w:id="140" w:author="Lead legend" w:date="2021-03-13T23:50:00Z">
              <w:rPr>
                <w:rFonts w:ascii="Times" w:hAnsi="Times"/>
                <w:b/>
                <w:bCs/>
                <w:sz w:val="27"/>
                <w:szCs w:val="27"/>
              </w:rPr>
            </w:rPrChange>
          </w:rPr>
          <w:delText>Yuanpei c</w:delText>
        </w:r>
      </w:del>
      <w:del w:id="141" w:author="Lead legend" w:date="2021-03-13T23:49:00Z">
        <w:r w:rsidRPr="000544CE" w:rsidDel="000544CE">
          <w:rPr>
            <w:rFonts w:ascii="Times New Roman" w:eastAsiaTheme="minorEastAsia" w:hAnsi="Times New Roman" w:cs="Times New Roman"/>
            <w:b/>
            <w:bCs/>
            <w:rPrChange w:id="142" w:author="Lead legend" w:date="2021-03-13T23:50:00Z">
              <w:rPr>
                <w:rFonts w:ascii="Times" w:hAnsi="Times"/>
                <w:b/>
                <w:bCs/>
                <w:sz w:val="27"/>
                <w:szCs w:val="27"/>
              </w:rPr>
            </w:rPrChange>
          </w:rPr>
          <w:delText>ollege, Peking University</w:delText>
        </w:r>
        <w:r w:rsidRPr="000544CE" w:rsidDel="000544CE">
          <w:rPr>
            <w:rFonts w:eastAsiaTheme="minorEastAsia" w:cs="Times New Roman"/>
            <w:b/>
            <w:bCs/>
            <w:rPrChange w:id="143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  <w:r w:rsidRPr="000544CE" w:rsidDel="000544CE">
          <w:rPr>
            <w:rFonts w:eastAsiaTheme="minorEastAsia" w:cs="Times New Roman"/>
            <w:b/>
            <w:bCs/>
            <w:sz w:val="20"/>
            <w:szCs w:val="20"/>
            <w:rPrChange w:id="144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</w:delText>
        </w:r>
      </w:del>
      <w:del w:id="145" w:author="Lead legend" w:date="2021-02-19T17:30:00Z">
        <w:r w:rsidRPr="000544CE" w:rsidDel="00DA2ACD">
          <w:rPr>
            <w:rFonts w:eastAsiaTheme="minorEastAsia" w:cs="Times New Roman"/>
            <w:b/>
            <w:bCs/>
            <w:sz w:val="20"/>
            <w:szCs w:val="20"/>
            <w:rPrChange w:id="146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</w:delText>
        </w:r>
      </w:del>
      <w:del w:id="147" w:author="Lead legend" w:date="2021-03-13T23:49:00Z">
        <w:r w:rsidRPr="000544CE" w:rsidDel="000544CE">
          <w:rPr>
            <w:rFonts w:eastAsiaTheme="minorEastAsia" w:cs="Times New Roman"/>
            <w:b/>
            <w:bCs/>
            <w:sz w:val="20"/>
            <w:szCs w:val="20"/>
            <w:rPrChange w:id="148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</w:delText>
        </w:r>
      </w:del>
      <w:del w:id="149" w:author="Lead legend" w:date="2021-02-19T17:30:00Z">
        <w:r w:rsidRPr="000544CE" w:rsidDel="00DA2ACD">
          <w:rPr>
            <w:rFonts w:eastAsiaTheme="minorEastAsia" w:cs="Times New Roman"/>
            <w:b/>
            <w:bCs/>
            <w:sz w:val="20"/>
            <w:szCs w:val="20"/>
            <w:rPrChange w:id="150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</w:delText>
        </w:r>
        <w:r w:rsidRPr="000544CE" w:rsidDel="00DA2ACD">
          <w:rPr>
            <w:rFonts w:eastAsiaTheme="minorEastAsia" w:cs="Times New Roman"/>
            <w:b/>
            <w:bCs/>
            <w:sz w:val="20"/>
            <w:szCs w:val="20"/>
            <w:lang w:val="en-US"/>
            <w:rPrChange w:id="151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</w:delText>
        </w:r>
      </w:del>
      <w:del w:id="152" w:author="Lead legend" w:date="2021-03-13T23:49:00Z">
        <w:r w:rsidRPr="000544CE" w:rsidDel="000544CE">
          <w:rPr>
            <w:rFonts w:eastAsiaTheme="minorEastAsia" w:cs="Times New Roman"/>
            <w:b/>
            <w:bCs/>
            <w:sz w:val="20"/>
            <w:szCs w:val="20"/>
            <w:lang w:val="en-US"/>
            <w:rPrChange w:id="153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</w:delText>
        </w:r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54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Beijing, China</w:delText>
        </w:r>
        <w:r w:rsidRPr="000544CE" w:rsidDel="000544CE">
          <w:rPr>
            <w:rFonts w:eastAsiaTheme="minorEastAsia" w:cs="Times New Roman"/>
            <w:b/>
            <w:bCs/>
            <w:sz w:val="20"/>
            <w:szCs w:val="20"/>
            <w:rPrChange w:id="155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        </w:delText>
        </w:r>
      </w:del>
      <w:ins w:id="156" w:author="张凯忻" w:date="2020-08-17T19:57:00Z">
        <w:del w:id="157" w:author="Lead legend" w:date="2021-03-13T23:49:00Z">
          <w:r w:rsidR="005D5182" w:rsidRPr="000544CE" w:rsidDel="000544CE">
            <w:rPr>
              <w:rFonts w:ascii="Times New Roman" w:eastAsiaTheme="minorEastAsia" w:hAnsi="Times New Roman" w:cs="Times New Roman"/>
              <w:b/>
              <w:bCs/>
              <w:sz w:val="20"/>
              <w:szCs w:val="20"/>
              <w:rPrChange w:id="158" w:author="Lead legend" w:date="2021-03-13T23:50:00Z">
                <w:rPr>
                  <w:rFonts w:ascii="Times" w:hAnsi="Times"/>
                  <w:b/>
                  <w:bCs/>
                  <w:sz w:val="20"/>
                  <w:szCs w:val="20"/>
                </w:rPr>
              </w:rPrChange>
            </w:rPr>
            <w:delText xml:space="preserve"> </w:delText>
          </w:r>
          <w:r w:rsidR="005D5182" w:rsidRPr="000544CE" w:rsidDel="000544CE">
            <w:rPr>
              <w:rFonts w:ascii="Times New Roman" w:eastAsiaTheme="minorEastAsia" w:hAnsi="Times New Roman" w:cs="Times New Roman"/>
              <w:b/>
              <w:bCs/>
              <w:i/>
              <w:iCs/>
              <w:sz w:val="20"/>
              <w:szCs w:val="20"/>
              <w:rPrChange w:id="159" w:author="Lead legend" w:date="2021-03-13T23:50:00Z">
                <w:rPr>
                  <w:rFonts w:ascii="Times" w:hAnsi="Times"/>
                  <w:b/>
                  <w:bCs/>
                  <w:sz w:val="20"/>
                  <w:szCs w:val="20"/>
                </w:rPr>
              </w:rPrChange>
            </w:rPr>
            <w:delText xml:space="preserve"> </w:delText>
          </w:r>
        </w:del>
      </w:ins>
      <w:del w:id="160" w:author="Lead legend" w:date="2021-03-13T23:49:00Z"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61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</w:delText>
        </w:r>
        <w:r w:rsidRPr="000544CE" w:rsidDel="000544CE">
          <w:rPr>
            <w:rFonts w:ascii="Times New Roman" w:eastAsiaTheme="minorEastAsia" w:hAnsi="Times New Roman" w:cs="Times New Roman"/>
            <w:b/>
            <w:bCs/>
            <w:i/>
            <w:iCs/>
            <w:sz w:val="20"/>
            <w:szCs w:val="20"/>
            <w:rPrChange w:id="162" w:author="Lead legend" w:date="2021-03-13T23:50:00Z">
              <w:rPr>
                <w:rFonts w:ascii="Times" w:hAnsi="Times"/>
                <w:b/>
                <w:bCs/>
                <w:sz w:val="20"/>
                <w:szCs w:val="20"/>
              </w:rPr>
            </w:rPrChange>
          </w:rPr>
          <w:delText xml:space="preserve"> </w:delText>
        </w:r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63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 xml:space="preserve">Bachelor of </w:delText>
        </w:r>
      </w:del>
      <w:del w:id="164" w:author="Lead legend" w:date="2021-02-14T20:54:00Z">
        <w:r w:rsidRPr="000544CE" w:rsidDel="001651D5">
          <w:rPr>
            <w:rFonts w:eastAsiaTheme="minorEastAsia" w:cs="Times New Roman"/>
            <w:b/>
            <w:bCs/>
            <w:i/>
            <w:iCs/>
            <w:sz w:val="20"/>
            <w:szCs w:val="20"/>
            <w:rPrChange w:id="165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 xml:space="preserve">Arts </w:delText>
        </w:r>
      </w:del>
      <w:del w:id="166" w:author="Lead legend" w:date="2021-03-13T23:49:00Z"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67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in</w:delText>
        </w:r>
      </w:del>
      <w:del w:id="168" w:author="Lead legend" w:date="2021-02-14T20:54:00Z">
        <w:r w:rsidRPr="000544CE" w:rsidDel="00D335DD">
          <w:rPr>
            <w:rFonts w:eastAsiaTheme="minorEastAsia" w:cs="Times New Roman"/>
            <w:b/>
            <w:bCs/>
            <w:i/>
            <w:iCs/>
            <w:sz w:val="20"/>
            <w:szCs w:val="20"/>
            <w:rPrChange w:id="169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 xml:space="preserve"> </w:delText>
        </w:r>
      </w:del>
      <w:del w:id="170" w:author="Lead legend" w:date="2021-03-13T23:49:00Z"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71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xxx</w:delText>
        </w:r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72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</w:del>
      <w:del w:id="173" w:author="Lead legend" w:date="2021-02-14T20:54:00Z">
        <w:r w:rsidRPr="000544CE" w:rsidDel="001651D5">
          <w:rPr>
            <w:rFonts w:ascii="Times New Roman" w:eastAsiaTheme="minorEastAsia" w:hAnsi="Times New Roman" w:cs="Times New Roman"/>
            <w:b/>
            <w:bCs/>
            <w:i/>
            <w:iCs/>
            <w:sz w:val="20"/>
            <w:szCs w:val="20"/>
            <w:lang w:val="en-US"/>
            <w:rPrChange w:id="174" w:author="Lead legend" w:date="2021-03-13T23:50:00Z">
              <w:rPr>
                <w:rFonts w:ascii="Times" w:hAnsi="Times"/>
                <w:b/>
                <w:bCs/>
                <w:sz w:val="20"/>
                <w:szCs w:val="20"/>
                <w:lang w:val="zh-CN"/>
              </w:rPr>
            </w:rPrChange>
          </w:rPr>
          <w:delText>Culture Industry Management</w:delText>
        </w:r>
      </w:del>
      <w:del w:id="175" w:author="Lead legend" w:date="2021-03-13T23:49:00Z"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76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</w:delText>
        </w:r>
        <w:r w:rsidRPr="000544CE" w:rsidDel="000544CE">
          <w:rPr>
            <w:rFonts w:eastAsiaTheme="minorEastAsia" w:cs="Times New Roman"/>
            <w:b/>
            <w:bCs/>
            <w:sz w:val="20"/>
            <w:szCs w:val="20"/>
            <w:rPrChange w:id="177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</w:delText>
        </w:r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78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 xml:space="preserve">Sept. 2018x – </w:delText>
        </w:r>
      </w:del>
      <w:del w:id="179" w:author="Lead legend" w:date="2021-02-27T20:38:00Z">
        <w:r w:rsidRPr="000544CE" w:rsidDel="00E70D12">
          <w:rPr>
            <w:rFonts w:eastAsiaTheme="minorEastAsia" w:cs="Times New Roman"/>
            <w:b/>
            <w:bCs/>
            <w:i/>
            <w:iCs/>
            <w:sz w:val="20"/>
            <w:szCs w:val="20"/>
            <w:rPrChange w:id="180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J</w:delText>
        </w:r>
      </w:del>
      <w:del w:id="181" w:author="Lead legend" w:date="2021-02-19T17:30:00Z">
        <w:r w:rsidRPr="000544CE" w:rsidDel="00DA2ACD">
          <w:rPr>
            <w:rFonts w:eastAsiaTheme="minorEastAsia" w:cs="Times New Roman"/>
            <w:b/>
            <w:bCs/>
            <w:i/>
            <w:iCs/>
            <w:sz w:val="20"/>
            <w:szCs w:val="20"/>
            <w:rPrChange w:id="182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un</w:delText>
        </w:r>
      </w:del>
      <w:del w:id="183" w:author="Lead legend" w:date="2021-03-07T16:11:00Z">
        <w:r w:rsidRPr="000544CE" w:rsidDel="00AA7957">
          <w:rPr>
            <w:rFonts w:eastAsiaTheme="minorEastAsia" w:cs="Times New Roman"/>
            <w:b/>
            <w:bCs/>
            <w:i/>
            <w:iCs/>
            <w:sz w:val="20"/>
            <w:szCs w:val="20"/>
            <w:rPrChange w:id="184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. 202</w:delText>
        </w:r>
      </w:del>
      <w:del w:id="185" w:author="Lead legend" w:date="2021-02-14T20:53:00Z">
        <w:r w:rsidRPr="000544CE" w:rsidDel="001651D5">
          <w:rPr>
            <w:rFonts w:eastAsiaTheme="minorEastAsia" w:cs="Times New Roman"/>
            <w:b/>
            <w:bCs/>
            <w:i/>
            <w:iCs/>
            <w:sz w:val="20"/>
            <w:szCs w:val="20"/>
            <w:rPrChange w:id="186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0</w:delText>
        </w:r>
      </w:del>
      <w:del w:id="187" w:author="Lead legend" w:date="2021-03-13T23:49:00Z">
        <w:r w:rsidRPr="000544CE" w:rsidDel="000544CE">
          <w:rPr>
            <w:rFonts w:eastAsiaTheme="minorEastAsia" w:cs="Times New Roman"/>
            <w:b/>
            <w:bCs/>
            <w:i/>
            <w:iCs/>
            <w:sz w:val="20"/>
            <w:szCs w:val="20"/>
            <w:rPrChange w:id="188" w:author="Lead legend" w:date="2021-03-13T23:50:00Z">
              <w:rPr>
                <w:b/>
                <w:bCs/>
                <w:i/>
                <w:iCs/>
                <w:sz w:val="20"/>
                <w:szCs w:val="20"/>
              </w:rPr>
            </w:rPrChange>
          </w:rPr>
          <w:delText>1x</w:delText>
        </w:r>
      </w:del>
    </w:p>
    <w:p w14:paraId="507FFBCB" w14:textId="3E4406AC" w:rsidR="007F15E1" w:rsidRPr="000544CE" w:rsidDel="000544CE" w:rsidRDefault="005F3ECB">
      <w:pPr>
        <w:pStyle w:val="ListParagraph1"/>
        <w:numPr>
          <w:ilvl w:val="0"/>
          <w:numId w:val="4"/>
        </w:numPr>
        <w:jc w:val="right"/>
        <w:rPr>
          <w:del w:id="189" w:author="Lead legend" w:date="2021-03-13T23:49:00Z"/>
          <w:rFonts w:ascii="Times New Roman" w:eastAsiaTheme="minorEastAsia" w:hAnsi="Times New Roman" w:cs="Times New Roman"/>
          <w:sz w:val="20"/>
          <w:szCs w:val="20"/>
          <w:rPrChange w:id="190" w:author="Lead legend" w:date="2021-03-13T23:50:00Z">
            <w:rPr>
              <w:del w:id="191" w:author="Lead legend" w:date="2021-03-13T23:49:00Z"/>
              <w:rFonts w:ascii="Times New Roman" w:hAnsi="Times New Roman"/>
              <w:sz w:val="20"/>
              <w:szCs w:val="20"/>
            </w:rPr>
          </w:rPrChange>
        </w:rPr>
        <w:pPrChange w:id="192" w:author="Lead legend" w:date="2021-03-09T19:25:00Z">
          <w:pPr>
            <w:pStyle w:val="ListParagraph1"/>
            <w:numPr>
              <w:numId w:val="2"/>
            </w:numPr>
            <w:ind w:left="420" w:hanging="420"/>
          </w:pPr>
        </w:pPrChange>
      </w:pPr>
      <w:del w:id="193" w:author="Lead legend" w:date="2021-03-13T23:49:00Z">
        <w:r w:rsidRPr="000544CE" w:rsidDel="000544CE">
          <w:rPr>
            <w:rFonts w:eastAsiaTheme="minorEastAsia" w:cs="Times New Roman"/>
            <w:b/>
            <w:bCs/>
            <w:sz w:val="20"/>
            <w:szCs w:val="20"/>
            <w:rPrChange w:id="194" w:author="Lead legend" w:date="2021-03-13T23:50:00Z">
              <w:rPr>
                <w:sz w:val="20"/>
                <w:szCs w:val="20"/>
              </w:rPr>
            </w:rPrChange>
          </w:rPr>
          <w:delText>GPA</w:delText>
        </w:r>
        <w:r w:rsidRPr="000544CE" w:rsidDel="000544CE">
          <w:rPr>
            <w:rFonts w:eastAsiaTheme="minorEastAsia" w:cs="Times New Roman"/>
            <w:sz w:val="20"/>
            <w:szCs w:val="20"/>
            <w:rPrChange w:id="195" w:author="Lead legend" w:date="2021-03-13T23:50:00Z">
              <w:rPr>
                <w:sz w:val="20"/>
                <w:szCs w:val="20"/>
              </w:rPr>
            </w:rPrChange>
          </w:rPr>
          <w:delText>: 3.</w:delText>
        </w:r>
        <w:r w:rsidRPr="000544CE" w:rsidDel="000544CE">
          <w:rPr>
            <w:rFonts w:eastAsiaTheme="minorEastAsia" w:cs="Times New Roman"/>
            <w:sz w:val="20"/>
            <w:szCs w:val="20"/>
            <w:lang w:val="zh-CN"/>
            <w:rPrChange w:id="196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6</w:delText>
        </w:r>
        <w:r w:rsidRPr="000544CE" w:rsidDel="000544CE">
          <w:rPr>
            <w:rFonts w:eastAsiaTheme="minorEastAsia" w:cs="Times New Roman"/>
            <w:sz w:val="20"/>
            <w:szCs w:val="20"/>
            <w:rPrChange w:id="197" w:author="Lead legend" w:date="2021-03-13T23:50:00Z">
              <w:rPr>
                <w:sz w:val="20"/>
                <w:szCs w:val="20"/>
              </w:rPr>
            </w:rPrChange>
          </w:rPr>
          <w:delText>/4.00</w:delText>
        </w:r>
      </w:del>
    </w:p>
    <w:p w14:paraId="6C182130" w14:textId="2F591E4B" w:rsidR="00165DD6" w:rsidRPr="000544CE" w:rsidDel="008C076A" w:rsidRDefault="005F3ECB" w:rsidP="00D660B7">
      <w:pPr>
        <w:pStyle w:val="ListParagraph1"/>
        <w:numPr>
          <w:ilvl w:val="0"/>
          <w:numId w:val="2"/>
        </w:numPr>
        <w:rPr>
          <w:del w:id="198" w:author="Lead legend" w:date="2021-03-07T16:12:00Z"/>
          <w:rFonts w:ascii="Times New Roman" w:eastAsiaTheme="minorEastAsia" w:hAnsi="Times New Roman" w:cs="Times New Roman"/>
          <w:sz w:val="22"/>
          <w:szCs w:val="22"/>
          <w:rPrChange w:id="199" w:author="Lead legend" w:date="2021-03-13T23:50:00Z">
            <w:rPr>
              <w:del w:id="200" w:author="Lead legend" w:date="2021-03-07T16:12:00Z"/>
              <w:rFonts w:ascii="Times New Roman" w:hAnsi="Times New Roman"/>
              <w:sz w:val="20"/>
              <w:szCs w:val="20"/>
            </w:rPr>
          </w:rPrChange>
        </w:rPr>
      </w:pPr>
      <w:del w:id="201" w:author="Lead legend" w:date="2021-02-19T17:46:00Z">
        <w:r w:rsidRPr="000544CE" w:rsidDel="00634148">
          <w:rPr>
            <w:rFonts w:ascii="Times New Roman" w:eastAsiaTheme="minorEastAsia" w:hAnsi="Times New Roman" w:cs="Times New Roman"/>
            <w:sz w:val="22"/>
            <w:szCs w:val="22"/>
            <w:rPrChange w:id="202" w:author="Lead legend" w:date="2021-03-13T23:50:00Z">
              <w:rPr>
                <w:sz w:val="20"/>
                <w:szCs w:val="20"/>
              </w:rPr>
            </w:rPrChange>
          </w:rPr>
          <w:delText xml:space="preserve">Core </w:delText>
        </w:r>
      </w:del>
      <w:del w:id="203" w:author="Lead legend" w:date="2021-03-07T16:12:00Z">
        <w:r w:rsidRPr="000544CE" w:rsidDel="008C076A">
          <w:rPr>
            <w:rFonts w:ascii="Times New Roman" w:eastAsiaTheme="minorEastAsia" w:hAnsi="Times New Roman" w:cs="Times New Roman"/>
            <w:sz w:val="22"/>
            <w:szCs w:val="22"/>
            <w:rPrChange w:id="204" w:author="Lead legend" w:date="2021-03-13T23:50:00Z">
              <w:rPr>
                <w:sz w:val="20"/>
                <w:szCs w:val="20"/>
              </w:rPr>
            </w:rPrChange>
          </w:rPr>
          <w:delText>Course</w:delText>
        </w:r>
      </w:del>
      <w:del w:id="205" w:author="Lead legend" w:date="2021-02-19T17:46:00Z">
        <w:r w:rsidRPr="000544CE" w:rsidDel="00634148">
          <w:rPr>
            <w:rFonts w:ascii="Times New Roman" w:eastAsiaTheme="minorEastAsia" w:hAnsi="Times New Roman" w:cs="Times New Roman"/>
            <w:sz w:val="22"/>
            <w:szCs w:val="22"/>
            <w:rPrChange w:id="206" w:author="Lead legend" w:date="2021-03-13T23:50:00Z">
              <w:rPr>
                <w:sz w:val="20"/>
                <w:szCs w:val="20"/>
              </w:rPr>
            </w:rPrChange>
          </w:rPr>
          <w:delText>s</w:delText>
        </w:r>
      </w:del>
      <w:del w:id="207" w:author="Lead legend" w:date="2021-03-07T16:12:00Z">
        <w:r w:rsidRPr="000544CE" w:rsidDel="008C076A">
          <w:rPr>
            <w:rFonts w:ascii="Times New Roman" w:eastAsiaTheme="minorEastAsia" w:hAnsi="Times New Roman" w:cs="Times New Roman"/>
            <w:sz w:val="22"/>
            <w:szCs w:val="22"/>
            <w:rPrChange w:id="208" w:author="Lead legend" w:date="2021-03-13T23:50:00Z">
              <w:rPr>
                <w:sz w:val="20"/>
                <w:szCs w:val="20"/>
              </w:rPr>
            </w:rPrChange>
          </w:rPr>
          <w:delText>:</w:delText>
        </w:r>
        <w:r w:rsidRPr="000544CE" w:rsidDel="008C076A">
          <w:rPr>
            <w:rFonts w:ascii="Times New Roman" w:eastAsiaTheme="minorEastAsia" w:hAnsi="Times New Roman" w:cs="Times New Roman"/>
            <w:sz w:val="22"/>
            <w:szCs w:val="22"/>
            <w:lang w:val="zh-CN"/>
            <w:rPrChange w:id="209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</w:delText>
        </w:r>
      </w:del>
      <w:del w:id="210" w:author="Lead legend" w:date="2021-02-19T17:45:00Z">
        <w:r w:rsidRPr="000544CE" w:rsidDel="00000F6D">
          <w:rPr>
            <w:rFonts w:ascii="Times New Roman" w:eastAsiaTheme="minorEastAsia" w:hAnsi="Times New Roman" w:cs="Times New Roman"/>
            <w:sz w:val="22"/>
            <w:szCs w:val="22"/>
            <w:lang w:val="zh-CN"/>
            <w:rPrChange w:id="211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80</w:delText>
        </w:r>
      </w:del>
    </w:p>
    <w:p w14:paraId="74BE2BB7" w14:textId="49959960" w:rsidR="00165DD6" w:rsidRPr="000544CE" w:rsidDel="000544CE" w:rsidRDefault="005F3ECB">
      <w:pPr>
        <w:pStyle w:val="A5"/>
        <w:jc w:val="both"/>
        <w:rPr>
          <w:del w:id="212" w:author="Lead legend" w:date="2021-03-13T23:49:00Z"/>
          <w:rFonts w:ascii="Times New Roman" w:eastAsiaTheme="minorEastAsia" w:hAnsi="Times New Roman" w:cs="Times New Roman"/>
          <w:b/>
          <w:bCs/>
          <w:sz w:val="22"/>
          <w:szCs w:val="22"/>
          <w:rPrChange w:id="213" w:author="Lead legend" w:date="2021-03-13T23:50:00Z">
            <w:rPr>
              <w:del w:id="214" w:author="Lead legend" w:date="2021-03-13T23:49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pPrChange w:id="215" w:author="Lead legend" w:date="2021-03-09T16:49:00Z">
          <w:pPr>
            <w:pStyle w:val="A5"/>
            <w:spacing w:before="120"/>
            <w:jc w:val="both"/>
          </w:pPr>
        </w:pPrChange>
      </w:pPr>
      <w:del w:id="216" w:author="Lead legend" w:date="2021-03-13T23:49:00Z">
        <w:r w:rsidRPr="000544CE" w:rsidDel="000544CE">
          <w:rPr>
            <w:rFonts w:eastAsiaTheme="minorEastAsia" w:cs="Times New Roman"/>
            <w:b/>
            <w:bCs/>
            <w:sz w:val="22"/>
            <w:szCs w:val="22"/>
            <w:lang w:val="zh-CN"/>
            <w:rPrChange w:id="217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>Major courses</w:delText>
        </w:r>
      </w:del>
    </w:p>
    <w:p w14:paraId="553F3532" w14:textId="269BFCED" w:rsidR="002E1659" w:rsidRPr="000544CE" w:rsidDel="00A125CE" w:rsidRDefault="005F3ECB">
      <w:pPr>
        <w:pStyle w:val="ListParagraph1"/>
        <w:numPr>
          <w:ilvl w:val="0"/>
          <w:numId w:val="2"/>
        </w:numPr>
        <w:rPr>
          <w:del w:id="218" w:author="Lead legend" w:date="2021-03-07T16:12:00Z"/>
          <w:rFonts w:ascii="Times New Roman" w:eastAsiaTheme="minorEastAsia" w:hAnsi="Times New Roman" w:cs="Times New Roman"/>
          <w:sz w:val="20"/>
          <w:szCs w:val="20"/>
          <w:rPrChange w:id="219" w:author="Lead legend" w:date="2021-03-13T23:50:00Z">
            <w:rPr>
              <w:del w:id="220" w:author="Lead legend" w:date="2021-03-07T16:12:00Z"/>
              <w:rFonts w:ascii="Times New Roman" w:hAnsi="Times New Roman"/>
              <w:sz w:val="20"/>
              <w:szCs w:val="20"/>
            </w:rPr>
          </w:rPrChange>
        </w:rPr>
      </w:pPr>
      <w:del w:id="221" w:author="Lead legend" w:date="2021-02-16T17:12:00Z">
        <w:r w:rsidRPr="000544CE" w:rsidDel="00E43411">
          <w:rPr>
            <w:rFonts w:eastAsiaTheme="minorEastAsia"/>
            <w:sz w:val="20"/>
            <w:szCs w:val="20"/>
            <w:rPrChange w:id="222" w:author="Lead legend" w:date="2021-03-13T23:50:00Z">
              <w:rPr>
                <w:sz w:val="20"/>
                <w:szCs w:val="20"/>
              </w:rPr>
            </w:rPrChange>
          </w:rPr>
          <w:delText>A</w:delText>
        </w:r>
        <w:r w:rsidRPr="000544CE" w:rsidDel="00E43411">
          <w:rPr>
            <w:rFonts w:eastAsiaTheme="minorEastAsia" w:cs="Times New Roman"/>
            <w:sz w:val="20"/>
            <w:szCs w:val="20"/>
            <w:rPrChange w:id="223" w:author="Lead legend" w:date="2021-03-13T23:50:00Z">
              <w:rPr>
                <w:sz w:val="20"/>
                <w:szCs w:val="20"/>
              </w:rPr>
            </w:rPrChange>
          </w:rPr>
          <w:delText>rt Management</w:delText>
        </w:r>
        <w:r w:rsidRPr="000544CE" w:rsidDel="00E43411">
          <w:rPr>
            <w:rFonts w:eastAsiaTheme="minorEastAsia" w:cs="Times New Roman"/>
            <w:sz w:val="20"/>
            <w:szCs w:val="20"/>
            <w:rPrChange w:id="224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 92/100 </w:delText>
        </w:r>
        <w:r w:rsidRPr="000544CE" w:rsidDel="00E43411">
          <w:rPr>
            <w:rFonts w:ascii="Times New Roman" w:eastAsiaTheme="minorEastAsia" w:hAnsi="Times New Roman" w:cs="Times New Roman"/>
            <w:sz w:val="20"/>
            <w:szCs w:val="20"/>
            <w:lang w:val="zh-CN"/>
            <w:rPrChange w:id="225" w:author="Lead legend" w:date="2021-03-13T23:50:00Z">
              <w:rPr>
                <w:rFonts w:ascii="Arial Unicode MS" w:eastAsia="Arial Unicode MS" w:hAnsi="Arial Unicode MS" w:cs="Arial Unicode MS"/>
                <w:sz w:val="20"/>
                <w:szCs w:val="20"/>
                <w:lang w:val="zh-CN"/>
              </w:rPr>
            </w:rPrChange>
          </w:rPr>
          <w:delText>、</w:delText>
        </w:r>
        <w:r w:rsidRPr="000544CE" w:rsidDel="00E43411">
          <w:rPr>
            <w:rFonts w:eastAsiaTheme="minorEastAsia" w:cs="Times New Roman"/>
            <w:sz w:val="20"/>
            <w:szCs w:val="20"/>
            <w:rPrChange w:id="226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E</w:delText>
        </w:r>
        <w:r w:rsidRPr="000544CE" w:rsidDel="00E43411">
          <w:rPr>
            <w:rFonts w:eastAsiaTheme="minorEastAsia" w:cs="Times New Roman"/>
            <w:sz w:val="20"/>
            <w:szCs w:val="20"/>
            <w:rPrChange w:id="227" w:author="Lead legend" w:date="2021-03-13T23:50:00Z">
              <w:rPr>
                <w:sz w:val="20"/>
                <w:szCs w:val="20"/>
              </w:rPr>
            </w:rPrChange>
          </w:rPr>
          <w:delText xml:space="preserve">conomics of </w:delText>
        </w:r>
        <w:r w:rsidRPr="000544CE" w:rsidDel="00E43411">
          <w:rPr>
            <w:rFonts w:eastAsiaTheme="minorEastAsia" w:cs="Times New Roman"/>
            <w:sz w:val="20"/>
            <w:szCs w:val="20"/>
            <w:rPrChange w:id="228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A</w:delText>
        </w:r>
        <w:r w:rsidRPr="000544CE" w:rsidDel="00E43411">
          <w:rPr>
            <w:rFonts w:eastAsiaTheme="minorEastAsia" w:cs="Times New Roman"/>
            <w:sz w:val="20"/>
            <w:szCs w:val="20"/>
            <w:rPrChange w:id="229" w:author="Lead legend" w:date="2021-03-13T23:50:00Z">
              <w:rPr>
                <w:sz w:val="20"/>
                <w:szCs w:val="20"/>
              </w:rPr>
            </w:rPrChange>
          </w:rPr>
          <w:delText>rt</w:delText>
        </w:r>
        <w:r w:rsidRPr="000544CE" w:rsidDel="00E43411">
          <w:rPr>
            <w:rFonts w:eastAsiaTheme="minorEastAsia" w:cs="Times New Roman"/>
            <w:sz w:val="20"/>
            <w:szCs w:val="20"/>
            <w:rPrChange w:id="230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86/100 </w:delText>
        </w:r>
        <w:r w:rsidRPr="000544CE" w:rsidDel="00E43411">
          <w:rPr>
            <w:rFonts w:ascii="Times New Roman" w:eastAsiaTheme="minorEastAsia" w:hAnsi="Times New Roman" w:cs="Times New Roman"/>
            <w:sz w:val="20"/>
            <w:szCs w:val="20"/>
            <w:lang w:val="zh-CN"/>
            <w:rPrChange w:id="231" w:author="Lead legend" w:date="2021-03-13T23:50:00Z">
              <w:rPr>
                <w:rFonts w:ascii="Arial Unicode MS" w:eastAsia="Arial Unicode MS" w:hAnsi="Arial Unicode MS" w:cs="Arial Unicode MS"/>
                <w:sz w:val="20"/>
                <w:szCs w:val="20"/>
                <w:lang w:val="zh-CN"/>
              </w:rPr>
            </w:rPrChange>
          </w:rPr>
          <w:delText>、</w:delText>
        </w:r>
        <w:r w:rsidRPr="000544CE" w:rsidDel="00E43411">
          <w:rPr>
            <w:rFonts w:eastAsiaTheme="minorEastAsia" w:cs="Times New Roman"/>
            <w:sz w:val="20"/>
            <w:szCs w:val="20"/>
            <w:rPrChange w:id="232" w:author="Lead legend" w:date="2021-03-13T23:50:00Z">
              <w:rPr>
                <w:sz w:val="20"/>
                <w:szCs w:val="20"/>
              </w:rPr>
            </w:rPrChange>
          </w:rPr>
          <w:delText>Art communication</w:delText>
        </w:r>
        <w:r w:rsidRPr="000544CE" w:rsidDel="00E43411">
          <w:rPr>
            <w:rFonts w:eastAsiaTheme="minorEastAsia" w:cs="Times New Roman"/>
            <w:sz w:val="20"/>
            <w:szCs w:val="20"/>
            <w:rPrChange w:id="233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90/100 </w:delText>
        </w:r>
        <w:r w:rsidRPr="000544CE" w:rsidDel="00E43411">
          <w:rPr>
            <w:rFonts w:ascii="Times New Roman" w:eastAsiaTheme="minorEastAsia" w:hAnsi="Times New Roman" w:cs="Times New Roman"/>
            <w:sz w:val="20"/>
            <w:szCs w:val="20"/>
            <w:lang w:val="zh-CN"/>
            <w:rPrChange w:id="234" w:author="Lead legend" w:date="2021-03-13T23:50:00Z">
              <w:rPr>
                <w:rFonts w:ascii="Arial Unicode MS" w:eastAsia="Arial Unicode MS" w:hAnsi="Arial Unicode MS" w:cs="Arial Unicode MS"/>
                <w:sz w:val="20"/>
                <w:szCs w:val="20"/>
                <w:lang w:val="zh-CN"/>
              </w:rPr>
            </w:rPrChange>
          </w:rPr>
          <w:delText>、</w:delText>
        </w:r>
        <w:r w:rsidRPr="000544CE" w:rsidDel="00E43411">
          <w:rPr>
            <w:rFonts w:eastAsiaTheme="minorEastAsia" w:cs="Times New Roman"/>
            <w:sz w:val="20"/>
            <w:szCs w:val="20"/>
            <w:rPrChange w:id="235" w:author="Lead legend" w:date="2021-03-13T23:50:00Z">
              <w:rPr>
                <w:sz w:val="20"/>
                <w:szCs w:val="20"/>
              </w:rPr>
            </w:rPrChange>
          </w:rPr>
          <w:delText>Psychology of Art</w:delText>
        </w:r>
        <w:r w:rsidRPr="000544CE" w:rsidDel="00E43411">
          <w:rPr>
            <w:rFonts w:eastAsiaTheme="minorEastAsia" w:cs="Times New Roman"/>
            <w:sz w:val="20"/>
            <w:szCs w:val="20"/>
            <w:rPrChange w:id="236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89/100</w:delText>
        </w:r>
      </w:del>
    </w:p>
    <w:p w14:paraId="1B381DFB" w14:textId="77777777" w:rsidR="00165DD6" w:rsidRPr="000544CE" w:rsidDel="00D9520F" w:rsidRDefault="00165DD6">
      <w:pPr>
        <w:pStyle w:val="A5"/>
        <w:numPr>
          <w:ilvl w:val="0"/>
          <w:numId w:val="2"/>
        </w:numPr>
        <w:spacing w:before="120"/>
        <w:rPr>
          <w:del w:id="237" w:author="Lead legend" w:date="2021-02-19T17:43:00Z"/>
          <w:rFonts w:ascii="Times New Roman" w:eastAsiaTheme="minorEastAsia" w:hAnsi="Times New Roman" w:cs="Times New Roman"/>
          <w:b/>
          <w:bCs/>
          <w:sz w:val="20"/>
          <w:szCs w:val="20"/>
          <w:rPrChange w:id="238" w:author="Lead legend" w:date="2021-03-13T23:50:00Z">
            <w:rPr>
              <w:del w:id="239" w:author="Lead legend" w:date="2021-02-19T17:43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  <w:pPrChange w:id="240" w:author="Lead legend" w:date="2021-03-07T16:12:00Z">
          <w:pPr>
            <w:pStyle w:val="A5"/>
            <w:spacing w:before="120"/>
            <w:jc w:val="both"/>
          </w:pPr>
        </w:pPrChange>
      </w:pPr>
    </w:p>
    <w:p w14:paraId="52E2ECC4" w14:textId="1BB5849B" w:rsidR="00165DD6" w:rsidRPr="000544CE" w:rsidDel="00D9520F" w:rsidRDefault="005F3ECB">
      <w:pPr>
        <w:pStyle w:val="A5"/>
        <w:pBdr>
          <w:bottom w:val="single" w:sz="4" w:space="0" w:color="000000"/>
        </w:pBdr>
        <w:spacing w:before="120"/>
        <w:jc w:val="both"/>
        <w:rPr>
          <w:del w:id="241" w:author="Lead legend" w:date="2021-02-19T17:43:00Z"/>
          <w:rFonts w:ascii="Times New Roman" w:eastAsiaTheme="minorEastAsia" w:hAnsi="Times New Roman" w:cs="Times New Roman"/>
          <w:b/>
          <w:bCs/>
          <w:sz w:val="20"/>
          <w:szCs w:val="20"/>
          <w:rPrChange w:id="242" w:author="Lead legend" w:date="2021-03-13T23:50:00Z">
            <w:rPr>
              <w:del w:id="243" w:author="Lead legend" w:date="2021-02-19T17:43:00Z"/>
              <w:b/>
              <w:bCs/>
              <w:sz w:val="20"/>
              <w:szCs w:val="20"/>
            </w:rPr>
          </w:rPrChange>
        </w:rPr>
      </w:pPr>
      <w:del w:id="244" w:author="Lead legend" w:date="2021-02-14T21:01:00Z">
        <w:r w:rsidRPr="000544CE" w:rsidDel="00ED3C28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45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WORK</w:delText>
        </w:r>
      </w:del>
      <w:del w:id="246" w:author="Lead legend" w:date="2021-02-16T18:18:00Z">
        <w:r w:rsidRPr="000544CE" w:rsidDel="006D3B70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47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EXPERIENCE</w:delText>
        </w:r>
      </w:del>
    </w:p>
    <w:p w14:paraId="66A1F916" w14:textId="189F422F" w:rsidR="00165DD6" w:rsidRPr="000544CE" w:rsidDel="00D9520F" w:rsidRDefault="005F3ECB">
      <w:pPr>
        <w:pStyle w:val="A5"/>
        <w:spacing w:before="72"/>
        <w:jc w:val="both"/>
        <w:rPr>
          <w:del w:id="248" w:author="Lead legend" w:date="2021-02-19T17:43:00Z"/>
          <w:rFonts w:ascii="Times New Roman" w:eastAsiaTheme="minorEastAsia" w:hAnsi="Times New Roman" w:cs="Times New Roman"/>
          <w:b/>
          <w:bCs/>
          <w:sz w:val="20"/>
          <w:szCs w:val="20"/>
          <w:rPrChange w:id="249" w:author="Lead legend" w:date="2021-03-13T23:50:00Z">
            <w:rPr>
              <w:del w:id="250" w:author="Lead legend" w:date="2021-02-19T17:43:00Z"/>
              <w:b/>
              <w:bCs/>
              <w:sz w:val="20"/>
              <w:szCs w:val="20"/>
            </w:rPr>
          </w:rPrChange>
        </w:rPr>
      </w:pPr>
      <w:del w:id="251" w:author="Lead legend" w:date="2021-02-19T17:16:00Z">
        <w:r w:rsidRPr="000544CE" w:rsidDel="00F01849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52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>B</w:delText>
        </w:r>
        <w:r w:rsidRPr="000544CE" w:rsidDel="00F01849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53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AZZAR                      </w:delText>
        </w:r>
      </w:del>
      <w:del w:id="254" w:author="Lead legend" w:date="2021-02-19T17:43:00Z">
        <w:r w:rsidRPr="000544CE" w:rsidDel="00D9520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55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</w:delText>
        </w:r>
      </w:del>
      <w:del w:id="256" w:author="Lead legend" w:date="2021-02-19T17:16:00Z">
        <w:r w:rsidRPr="000544CE" w:rsidDel="00F01849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57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</w:delText>
        </w:r>
      </w:del>
      <w:del w:id="258" w:author="Lead legend" w:date="2021-02-19T17:43:00Z">
        <w:r w:rsidRPr="000544CE" w:rsidDel="00D9520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59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</w:delText>
        </w:r>
        <w:r w:rsidRPr="000544CE" w:rsidDel="00D9520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60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 </w:delText>
        </w:r>
      </w:del>
      <w:del w:id="261" w:author="Lead legend" w:date="2021-02-19T17:18:00Z">
        <w:r w:rsidRPr="000544CE" w:rsidDel="00953303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62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                  </w:delText>
        </w:r>
      </w:del>
      <w:del w:id="263" w:author="Lead legend" w:date="2021-02-19T17:16:00Z">
        <w:r w:rsidRPr="000544CE" w:rsidDel="00F01849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64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</w:delText>
        </w:r>
        <w:r w:rsidRPr="000544CE" w:rsidDel="00F01849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65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</w:del>
      <w:del w:id="266" w:author="Lead legend" w:date="2021-02-19T17:43:00Z"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67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Beijing</w:delText>
        </w:r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68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, China</w:delText>
        </w:r>
        <w:r w:rsidRPr="000544CE" w:rsidDel="00D9520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269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                                                </w:delText>
        </w:r>
      </w:del>
    </w:p>
    <w:p w14:paraId="6EDDB1AF" w14:textId="3D66E876" w:rsidR="00165DD6" w:rsidRPr="000544CE" w:rsidDel="00D9520F" w:rsidRDefault="005F3ECB">
      <w:pPr>
        <w:pStyle w:val="A5"/>
        <w:jc w:val="both"/>
        <w:rPr>
          <w:del w:id="270" w:author="Lead legend" w:date="2021-02-19T17:43:00Z"/>
          <w:rFonts w:ascii="Times New Roman" w:eastAsiaTheme="minorEastAsia" w:hAnsi="Times New Roman" w:cs="Times New Roman"/>
          <w:b/>
          <w:bCs/>
          <w:sz w:val="20"/>
          <w:szCs w:val="20"/>
          <w:rPrChange w:id="271" w:author="Lead legend" w:date="2021-03-13T23:50:00Z">
            <w:rPr>
              <w:del w:id="272" w:author="Lead legend" w:date="2021-02-19T17:43:00Z"/>
              <w:b/>
              <w:bCs/>
              <w:sz w:val="20"/>
              <w:szCs w:val="20"/>
            </w:rPr>
          </w:rPrChange>
        </w:rPr>
      </w:pPr>
      <w:del w:id="273" w:author="Lead legend" w:date="2021-02-19T17:43:00Z"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74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Assistant</w:delText>
        </w:r>
      </w:del>
      <w:del w:id="275" w:author="Lead legend" w:date="2021-02-19T17:18:00Z">
        <w:r w:rsidRPr="000544CE" w:rsidDel="00953303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76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edito</w:delText>
        </w:r>
        <w:r w:rsidRPr="000544CE" w:rsidDel="00953303">
          <w:rPr>
            <w:rFonts w:ascii="Times New Roman" w:eastAsiaTheme="minorEastAsia" w:hAnsi="Times New Roman" w:cs="Times New Roman"/>
            <w:sz w:val="20"/>
            <w:szCs w:val="20"/>
            <w:rPrChange w:id="277" w:author="Lead legend" w:date="2021-03-13T23:50:00Z">
              <w:rPr>
                <w:sz w:val="20"/>
                <w:szCs w:val="20"/>
              </w:rPr>
            </w:rPrChange>
          </w:rPr>
          <w:delText>r</w:delText>
        </w:r>
        <w:r w:rsidRPr="000544CE" w:rsidDel="00953303">
          <w:rPr>
            <w:rFonts w:ascii="Times New Roman" w:eastAsiaTheme="minorEastAsia" w:hAnsi="Times New Roman" w:cs="Times New Roman"/>
            <w:sz w:val="20"/>
            <w:szCs w:val="20"/>
            <w:rPrChange w:id="278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</w:delText>
        </w:r>
      </w:del>
      <w:del w:id="279" w:author="Lead legend" w:date="2021-02-19T17:43:00Z">
        <w:r w:rsidRPr="000544CE" w:rsidDel="00D9520F">
          <w:rPr>
            <w:rFonts w:ascii="Times New Roman" w:eastAsiaTheme="minorEastAsia" w:hAnsi="Times New Roman" w:cs="Times New Roman"/>
            <w:sz w:val="20"/>
            <w:szCs w:val="20"/>
            <w:rPrChange w:id="280" w:author="Lead legend" w:date="2021-03-13T23:50:00Z">
              <w:rPr>
                <w:sz w:val="20"/>
                <w:szCs w:val="20"/>
              </w:rPr>
            </w:rPrChange>
          </w:rPr>
          <w:delText xml:space="preserve">, </w:delText>
        </w:r>
      </w:del>
      <w:del w:id="281" w:author="Lead legend" w:date="2021-02-19T17:19:00Z">
        <w:r w:rsidRPr="000544CE" w:rsidDel="00953303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82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A</w:delText>
        </w:r>
        <w:r w:rsidRPr="000544CE" w:rsidDel="00953303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83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rt Department</w:delText>
        </w:r>
      </w:del>
      <w:del w:id="284" w:author="Lead legend" w:date="2021-02-19T17:43:00Z">
        <w:r w:rsidRPr="000544CE" w:rsidDel="00D9520F">
          <w:rPr>
            <w:rFonts w:ascii="Times New Roman" w:eastAsiaTheme="minorEastAsia" w:hAnsi="Times New Roman" w:cs="Times New Roman"/>
            <w:sz w:val="20"/>
            <w:szCs w:val="20"/>
            <w:rPrChange w:id="285" w:author="Lead legend" w:date="2021-03-13T23:50:00Z">
              <w:rPr>
                <w:sz w:val="20"/>
                <w:szCs w:val="20"/>
              </w:rPr>
            </w:rPrChange>
          </w:rPr>
          <w:delText xml:space="preserve">                                      </w:delText>
        </w:r>
      </w:del>
      <w:del w:id="286" w:author="Lead legend" w:date="2021-02-19T17:31:00Z">
        <w:r w:rsidRPr="000544CE" w:rsidDel="00934815">
          <w:rPr>
            <w:rFonts w:ascii="Times New Roman" w:eastAsiaTheme="minorEastAsia" w:hAnsi="Times New Roman" w:cs="Times New Roman"/>
            <w:sz w:val="20"/>
            <w:szCs w:val="20"/>
            <w:rPrChange w:id="287" w:author="Lead legend" w:date="2021-03-13T23:50:00Z">
              <w:rPr>
                <w:sz w:val="20"/>
                <w:szCs w:val="20"/>
              </w:rPr>
            </w:rPrChange>
          </w:rPr>
          <w:delText xml:space="preserve">                 </w:delText>
        </w:r>
        <w:r w:rsidRPr="000544CE" w:rsidDel="00934815">
          <w:rPr>
            <w:rFonts w:ascii="Times New Roman" w:eastAsiaTheme="minorEastAsia" w:hAnsi="Times New Roman" w:cs="Times New Roman"/>
            <w:sz w:val="20"/>
            <w:szCs w:val="20"/>
            <w:rPrChange w:id="288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   </w:delText>
        </w:r>
      </w:del>
      <w:del w:id="289" w:author="Lead legend" w:date="2021-02-19T17:43:00Z">
        <w:r w:rsidRPr="000544CE" w:rsidDel="00D9520F">
          <w:rPr>
            <w:rFonts w:ascii="Times New Roman" w:eastAsiaTheme="minorEastAsia" w:hAnsi="Times New Roman" w:cs="Times New Roman"/>
            <w:sz w:val="20"/>
            <w:szCs w:val="20"/>
            <w:rPrChange w:id="290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                         </w:delText>
        </w:r>
      </w:del>
      <w:del w:id="291" w:author="Lead legend" w:date="2021-02-19T17:20:00Z">
        <w:r w:rsidRPr="000544CE" w:rsidDel="000815B2">
          <w:rPr>
            <w:rFonts w:ascii="Times New Roman" w:eastAsiaTheme="minorEastAsia" w:hAnsi="Times New Roman" w:cs="Times New Roman"/>
            <w:sz w:val="20"/>
            <w:szCs w:val="20"/>
            <w:rPrChange w:id="292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     </w:delText>
        </w:r>
      </w:del>
      <w:del w:id="293" w:author="Lead legend" w:date="2021-02-19T17:43:00Z"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94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Jul</w:delText>
        </w:r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95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. 20</w:delText>
        </w:r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96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20</w:delText>
        </w:r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97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– Sept. 20</w:delText>
        </w:r>
        <w:r w:rsidRPr="000544CE" w:rsidDel="00D9520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298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20</w:delText>
        </w:r>
      </w:del>
    </w:p>
    <w:p w14:paraId="49F6679B" w14:textId="2FF0D4E7" w:rsidR="00165DD6" w:rsidRPr="000544CE" w:rsidDel="00D9520F" w:rsidRDefault="00165DD6">
      <w:pPr>
        <w:pStyle w:val="ListParagraph1"/>
        <w:ind w:left="0"/>
        <w:rPr>
          <w:del w:id="299" w:author="Lead legend" w:date="2021-02-19T17:43:00Z"/>
          <w:rFonts w:ascii="Times New Roman" w:eastAsiaTheme="minorEastAsia" w:hAnsi="Times New Roman" w:cs="Times New Roman"/>
          <w:sz w:val="20"/>
          <w:szCs w:val="20"/>
          <w:rPrChange w:id="300" w:author="Lead legend" w:date="2021-03-13T23:50:00Z">
            <w:rPr>
              <w:del w:id="301" w:author="Lead legend" w:date="2021-02-19T17:43:00Z"/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</w:p>
    <w:p w14:paraId="0CF187D8" w14:textId="22CF427E" w:rsidR="00165DD6" w:rsidRPr="000544CE" w:rsidDel="00D9520F" w:rsidRDefault="005F3ECB">
      <w:pPr>
        <w:pStyle w:val="ListParagraph1"/>
        <w:numPr>
          <w:ilvl w:val="0"/>
          <w:numId w:val="2"/>
        </w:numPr>
        <w:rPr>
          <w:del w:id="302" w:author="Lead legend" w:date="2021-02-19T17:43:00Z"/>
          <w:rFonts w:ascii="Times New Roman" w:eastAsiaTheme="minorEastAsia" w:hAnsi="Times New Roman" w:cs="Times New Roman"/>
          <w:sz w:val="20"/>
          <w:szCs w:val="20"/>
          <w:rPrChange w:id="303" w:author="Lead legend" w:date="2021-03-13T23:50:00Z">
            <w:rPr>
              <w:del w:id="304" w:author="Lead legend" w:date="2021-02-19T17:43:00Z"/>
              <w:rFonts w:ascii="Times New Roman" w:hAnsi="Times New Roman"/>
              <w:sz w:val="20"/>
              <w:szCs w:val="20"/>
            </w:rPr>
          </w:rPrChange>
        </w:rPr>
      </w:pPr>
      <w:del w:id="305" w:author="Lead legend" w:date="2021-02-19T17:21:00Z">
        <w:r w:rsidRPr="000544CE" w:rsidDel="00772475">
          <w:rPr>
            <w:rFonts w:eastAsiaTheme="minorEastAsia" w:cs="Times New Roman"/>
            <w:sz w:val="20"/>
            <w:szCs w:val="20"/>
            <w:rPrChange w:id="306" w:author="Lead legend" w:date="2021-03-13T23:50:00Z">
              <w:rPr>
                <w:sz w:val="20"/>
                <w:szCs w:val="20"/>
              </w:rPr>
            </w:rPrChange>
          </w:rPr>
          <w:delText xml:space="preserve">Received artists from all around the world </w:delText>
        </w:r>
      </w:del>
    </w:p>
    <w:p w14:paraId="21F2598A" w14:textId="1E3BDE77" w:rsidR="009769C9" w:rsidRPr="000544CE" w:rsidDel="00D9520F" w:rsidRDefault="005F3ECB">
      <w:pPr>
        <w:pStyle w:val="ListParagraph1"/>
        <w:ind w:left="0"/>
        <w:rPr>
          <w:del w:id="307" w:author="Lead legend" w:date="2021-02-19T17:43:00Z"/>
          <w:rFonts w:ascii="Times New Roman" w:eastAsiaTheme="minorEastAsia" w:hAnsi="Times New Roman" w:cs="Times New Roman"/>
          <w:sz w:val="20"/>
          <w:szCs w:val="20"/>
          <w:rPrChange w:id="308" w:author="Lead legend" w:date="2021-03-13T23:50:00Z">
            <w:rPr>
              <w:del w:id="309" w:author="Lead legend" w:date="2021-02-19T17:43:00Z"/>
              <w:rFonts w:ascii="Times New Roman" w:hAnsi="Times New Roman"/>
              <w:sz w:val="20"/>
              <w:szCs w:val="20"/>
              <w:lang w:val="zh-CN"/>
            </w:rPr>
          </w:rPrChange>
        </w:rPr>
        <w:pPrChange w:id="310" w:author="Lead legend" w:date="2021-02-19T17:27:00Z">
          <w:pPr>
            <w:pStyle w:val="ListParagraph1"/>
            <w:numPr>
              <w:numId w:val="2"/>
            </w:numPr>
            <w:ind w:left="420" w:hanging="420"/>
          </w:pPr>
        </w:pPrChange>
      </w:pPr>
      <w:del w:id="311" w:author="Lead legend" w:date="2021-02-19T17:21:00Z">
        <w:r w:rsidRPr="000544CE" w:rsidDel="00106AE6">
          <w:rPr>
            <w:rFonts w:ascii="Times New Roman" w:eastAsiaTheme="minorEastAsia" w:hAnsi="Times New Roman" w:cs="Times New Roman"/>
            <w:sz w:val="20"/>
            <w:szCs w:val="20"/>
            <w:rPrChange w:id="312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I</w:delText>
        </w:r>
      </w:del>
      <w:del w:id="313" w:author="Lead legend" w:date="2021-02-19T17:22:00Z">
        <w:r w:rsidRPr="000544CE" w:rsidDel="00CE253E">
          <w:rPr>
            <w:rFonts w:ascii="Times New Roman" w:eastAsiaTheme="minorEastAsia" w:hAnsi="Times New Roman" w:cs="Times New Roman"/>
            <w:sz w:val="20"/>
            <w:szCs w:val="20"/>
            <w:rPrChange w:id="314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ndependent planning </w:delText>
        </w:r>
        <w:r w:rsidRPr="000544CE" w:rsidDel="00CE253E">
          <w:rPr>
            <w:rFonts w:eastAsiaTheme="minorEastAsia" w:cs="Times New Roman"/>
            <w:sz w:val="20"/>
            <w:szCs w:val="20"/>
            <w:rPrChange w:id="315" w:author="Lead legend" w:date="2021-03-13T23:50:00Z">
              <w:rPr>
                <w:sz w:val="20"/>
                <w:szCs w:val="20"/>
              </w:rPr>
            </w:rPrChange>
          </w:rPr>
          <w:delText xml:space="preserve">and writing of </w:delText>
        </w:r>
        <w:r w:rsidRPr="000544CE" w:rsidDel="00CE253E">
          <w:rPr>
            <w:rFonts w:ascii="Times New Roman" w:eastAsiaTheme="minorEastAsia" w:hAnsi="Times New Roman" w:cs="Times New Roman"/>
            <w:sz w:val="20"/>
            <w:szCs w:val="20"/>
            <w:rPrChange w:id="316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Art-related Topics </w:delText>
        </w:r>
        <w:r w:rsidRPr="000544CE" w:rsidDel="00CE253E">
          <w:rPr>
            <w:rFonts w:eastAsiaTheme="minorEastAsia" w:cs="Times New Roman"/>
            <w:sz w:val="20"/>
            <w:szCs w:val="20"/>
            <w:rPrChange w:id="317" w:author="Lead legend" w:date="2021-03-13T23:50:00Z">
              <w:rPr>
                <w:sz w:val="20"/>
                <w:szCs w:val="20"/>
              </w:rPr>
            </w:rPrChange>
          </w:rPr>
          <w:delText xml:space="preserve">; </w:delText>
        </w:r>
        <w:r w:rsidRPr="000544CE" w:rsidDel="00CE253E">
          <w:rPr>
            <w:rFonts w:ascii="Times New Roman" w:eastAsiaTheme="minorEastAsia" w:hAnsi="Times New Roman" w:cs="Times New Roman"/>
            <w:sz w:val="20"/>
            <w:szCs w:val="20"/>
            <w:rPrChange w:id="318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gallery</w:delText>
        </w:r>
        <w:r w:rsidRPr="000544CE" w:rsidDel="00CE253E">
          <w:rPr>
            <w:rFonts w:eastAsiaTheme="minorEastAsia" w:cs="Times New Roman"/>
            <w:sz w:val="20"/>
            <w:szCs w:val="20"/>
            <w:rPrChange w:id="319" w:author="Lead legend" w:date="2021-03-13T23:50:00Z">
              <w:rPr>
                <w:sz w:val="20"/>
                <w:szCs w:val="20"/>
              </w:rPr>
            </w:rPrChange>
          </w:rPr>
          <w:delText xml:space="preserve"> industry pain point analysis </w:delText>
        </w:r>
      </w:del>
      <w:del w:id="320" w:author="Lead legend" w:date="2021-02-19T17:43:00Z">
        <w:r w:rsidRPr="000544CE" w:rsidDel="00D9520F">
          <w:rPr>
            <w:rFonts w:eastAsiaTheme="minorEastAsia" w:cs="Times New Roman"/>
            <w:sz w:val="20"/>
            <w:szCs w:val="20"/>
            <w:rPrChange w:id="321" w:author="Lead legend" w:date="2021-03-13T23:50:00Z">
              <w:rPr>
                <w:sz w:val="20"/>
                <w:szCs w:val="20"/>
              </w:rPr>
            </w:rPrChange>
          </w:rPr>
          <w:delText>.</w:delText>
        </w:r>
      </w:del>
    </w:p>
    <w:p w14:paraId="5D926B06" w14:textId="77777777" w:rsidR="00165DD6" w:rsidRPr="000544CE" w:rsidDel="00CE253E" w:rsidRDefault="00165DD6">
      <w:pPr>
        <w:pStyle w:val="A5"/>
        <w:spacing w:before="120"/>
        <w:jc w:val="both"/>
        <w:rPr>
          <w:del w:id="322" w:author="Lead legend" w:date="2021-02-19T17:23:00Z"/>
          <w:rFonts w:ascii="Times New Roman" w:eastAsiaTheme="minorEastAsia" w:hAnsi="Times New Roman" w:cs="Times New Roman"/>
          <w:b/>
          <w:bCs/>
          <w:sz w:val="20"/>
          <w:szCs w:val="20"/>
          <w:rPrChange w:id="323" w:author="Lead legend" w:date="2021-03-13T23:50:00Z">
            <w:rPr>
              <w:del w:id="324" w:author="Lead legend" w:date="2021-02-19T17:23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</w:pPr>
    </w:p>
    <w:p w14:paraId="5520BEDD" w14:textId="5684AB14" w:rsidR="00165DD6" w:rsidRPr="000544CE" w:rsidDel="00E8241D" w:rsidRDefault="005F3ECB">
      <w:pPr>
        <w:pStyle w:val="A5"/>
        <w:pBdr>
          <w:bottom w:val="single" w:sz="4" w:space="0" w:color="000000"/>
        </w:pBdr>
        <w:spacing w:before="120"/>
        <w:jc w:val="both"/>
        <w:rPr>
          <w:del w:id="325" w:author="Lead legend" w:date="2021-02-16T18:19:00Z"/>
          <w:rFonts w:ascii="Times New Roman" w:eastAsiaTheme="minorEastAsia" w:hAnsi="Times New Roman" w:cs="Times New Roman"/>
          <w:b/>
          <w:bCs/>
          <w:sz w:val="20"/>
          <w:szCs w:val="20"/>
          <w:rPrChange w:id="326" w:author="Lead legend" w:date="2021-03-13T23:50:00Z">
            <w:rPr>
              <w:del w:id="327" w:author="Lead legend" w:date="2021-02-16T18:19:00Z"/>
              <w:b/>
              <w:bCs/>
              <w:sz w:val="20"/>
              <w:szCs w:val="20"/>
            </w:rPr>
          </w:rPrChange>
        </w:rPr>
      </w:pPr>
      <w:del w:id="328" w:author="Lead legend" w:date="2021-02-16T18:19:00Z"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29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LEADERSHIP AND VOLUNTEER</w:delText>
        </w:r>
      </w:del>
    </w:p>
    <w:p w14:paraId="6446FD86" w14:textId="2840E226" w:rsidR="00165DD6" w:rsidRPr="000544CE" w:rsidDel="00E8241D" w:rsidRDefault="005F3ECB">
      <w:pPr>
        <w:pStyle w:val="A5"/>
        <w:rPr>
          <w:del w:id="330" w:author="Lead legend" w:date="2021-02-16T18:19:00Z"/>
          <w:rFonts w:ascii="Times New Roman" w:eastAsiaTheme="minorEastAsia" w:hAnsi="Times New Roman" w:cs="Times New Roman"/>
          <w:b/>
          <w:bCs/>
          <w:sz w:val="20"/>
          <w:szCs w:val="20"/>
          <w:rPrChange w:id="331" w:author="Lead legend" w:date="2021-03-13T23:50:00Z">
            <w:rPr>
              <w:del w:id="332" w:author="Lead legend" w:date="2021-02-16T18:19:00Z"/>
              <w:b/>
              <w:bCs/>
              <w:sz w:val="20"/>
              <w:szCs w:val="20"/>
            </w:rPr>
          </w:rPrChange>
        </w:rPr>
      </w:pPr>
      <w:del w:id="333" w:author="Lead legend" w:date="2021-02-16T18:19:00Z"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34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Peking University Humanities Union                                                                                            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35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36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37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Beijing, China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38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                                                  </w:delText>
        </w:r>
      </w:del>
    </w:p>
    <w:p w14:paraId="1278E456" w14:textId="7B36AA7B" w:rsidR="00165DD6" w:rsidRPr="000544CE" w:rsidDel="00E8241D" w:rsidRDefault="005F3ECB">
      <w:pPr>
        <w:pStyle w:val="A5"/>
        <w:rPr>
          <w:del w:id="339" w:author="Lead legend" w:date="2021-02-16T18:19:00Z"/>
          <w:rFonts w:ascii="Times New Roman" w:eastAsiaTheme="minorEastAsia" w:hAnsi="Times New Roman" w:cs="Times New Roman"/>
          <w:i/>
          <w:iCs/>
          <w:sz w:val="20"/>
          <w:szCs w:val="20"/>
          <w:rPrChange w:id="340" w:author="Lead legend" w:date="2021-03-13T23:50:00Z">
            <w:rPr>
              <w:del w:id="341" w:author="Lead legend" w:date="2021-02-16T18:19:00Z"/>
              <w:i/>
              <w:iCs/>
              <w:sz w:val="20"/>
              <w:szCs w:val="20"/>
            </w:rPr>
          </w:rPrChange>
        </w:rPr>
      </w:pPr>
      <w:del w:id="342" w:author="Lead legend" w:date="2021-02-16T18:19:00Z"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43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Director, Department of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44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 xml:space="preserve">  Art Major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45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                         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46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47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    </w:delText>
        </w:r>
        <w:r w:rsidRPr="000544CE" w:rsidDel="00E8241D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348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49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Sept. 201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50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8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51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– Jun. 201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52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9</w:delText>
        </w:r>
        <w:r w:rsidRPr="000544CE" w:rsidDel="00E8241D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353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</w:delText>
        </w:r>
      </w:del>
    </w:p>
    <w:p w14:paraId="42DC64E0" w14:textId="7B3723E2" w:rsidR="00165DD6" w:rsidRPr="000544CE" w:rsidDel="00E8241D" w:rsidRDefault="00165DD6">
      <w:pPr>
        <w:pStyle w:val="A5"/>
        <w:rPr>
          <w:del w:id="354" w:author="Lead legend" w:date="2021-02-16T18:19:00Z"/>
          <w:rFonts w:ascii="Times New Roman" w:eastAsiaTheme="minorEastAsia" w:hAnsi="Times New Roman" w:cs="Times New Roman"/>
          <w:b/>
          <w:bCs/>
          <w:sz w:val="20"/>
          <w:szCs w:val="20"/>
          <w:rPrChange w:id="355" w:author="Lead legend" w:date="2021-03-13T23:50:00Z">
            <w:rPr>
              <w:del w:id="356" w:author="Lead legend" w:date="2021-02-16T18:19:00Z"/>
              <w:b/>
              <w:bCs/>
              <w:sz w:val="20"/>
              <w:szCs w:val="20"/>
            </w:rPr>
          </w:rPrChange>
        </w:rPr>
      </w:pPr>
    </w:p>
    <w:p w14:paraId="1C16B09B" w14:textId="7EE73215" w:rsidR="00165DD6" w:rsidRPr="000544CE" w:rsidDel="00E8241D" w:rsidRDefault="005F3ECB">
      <w:pPr>
        <w:pStyle w:val="ListParagraph1"/>
        <w:numPr>
          <w:ilvl w:val="0"/>
          <w:numId w:val="4"/>
        </w:numPr>
        <w:jc w:val="both"/>
        <w:rPr>
          <w:del w:id="357" w:author="Lead legend" w:date="2021-02-16T18:19:00Z"/>
          <w:rFonts w:ascii="Times New Roman" w:eastAsiaTheme="minorEastAsia" w:hAnsi="Times New Roman" w:cs="Times New Roman"/>
          <w:sz w:val="20"/>
          <w:szCs w:val="20"/>
          <w:rPrChange w:id="358" w:author="Lead legend" w:date="2021-03-13T23:50:00Z">
            <w:rPr>
              <w:del w:id="359" w:author="Lead legend" w:date="2021-02-16T18:19:00Z"/>
              <w:rFonts w:ascii="Times New Roman" w:hAnsi="Times New Roman"/>
              <w:sz w:val="20"/>
              <w:szCs w:val="20"/>
            </w:rPr>
          </w:rPrChange>
        </w:rPr>
      </w:pPr>
      <w:del w:id="360" w:author="Lead legend" w:date="2021-02-16T18:19:00Z">
        <w:r w:rsidRPr="000544CE" w:rsidDel="00E8241D">
          <w:rPr>
            <w:rFonts w:eastAsiaTheme="minorEastAsia" w:cs="Times New Roman"/>
            <w:sz w:val="20"/>
            <w:szCs w:val="20"/>
            <w:rPrChange w:id="361" w:author="Lead legend" w:date="2021-03-13T23:50:00Z">
              <w:rPr>
                <w:sz w:val="20"/>
                <w:szCs w:val="20"/>
              </w:rPr>
            </w:rPrChange>
          </w:rPr>
          <w:delText>Participated in organizing  freshmen exchange meeting and tutor exchange meeting</w:delText>
        </w:r>
      </w:del>
    </w:p>
    <w:p w14:paraId="2D81EBDF" w14:textId="74D928A4" w:rsidR="00165DD6" w:rsidRPr="000544CE" w:rsidDel="00E8241D" w:rsidRDefault="005F3ECB">
      <w:pPr>
        <w:pStyle w:val="ListParagraph1"/>
        <w:numPr>
          <w:ilvl w:val="0"/>
          <w:numId w:val="4"/>
        </w:numPr>
        <w:jc w:val="both"/>
        <w:rPr>
          <w:del w:id="362" w:author="Lead legend" w:date="2021-02-16T18:19:00Z"/>
          <w:rFonts w:ascii="Times New Roman" w:eastAsiaTheme="minorEastAsia" w:hAnsi="Times New Roman" w:cs="Times New Roman"/>
          <w:sz w:val="20"/>
          <w:szCs w:val="20"/>
          <w:rPrChange w:id="363" w:author="Lead legend" w:date="2021-03-13T23:50:00Z">
            <w:rPr>
              <w:del w:id="364" w:author="Lead legend" w:date="2021-02-16T18:19:00Z"/>
              <w:rFonts w:ascii="Times New Roman" w:hAnsi="Times New Roman"/>
              <w:sz w:val="20"/>
              <w:szCs w:val="20"/>
            </w:rPr>
          </w:rPrChange>
        </w:rPr>
      </w:pPr>
      <w:del w:id="365" w:author="Lead legend" w:date="2021-02-16T18:19:00Z">
        <w:r w:rsidRPr="000544CE" w:rsidDel="00E8241D">
          <w:rPr>
            <w:rFonts w:eastAsiaTheme="minorEastAsia" w:cs="Times New Roman"/>
            <w:sz w:val="20"/>
            <w:szCs w:val="20"/>
            <w:rPrChange w:id="366" w:author="Lead legend" w:date="2021-03-13T23:50:00Z">
              <w:rPr>
                <w:sz w:val="20"/>
                <w:szCs w:val="20"/>
              </w:rPr>
            </w:rPrChange>
          </w:rPr>
          <w:delText>Connected with multiple participants in the early stage of the activity and participate in the formulation of activity plan.</w:delText>
        </w:r>
      </w:del>
    </w:p>
    <w:p w14:paraId="6C42A160" w14:textId="377C8E00" w:rsidR="00165DD6" w:rsidRPr="000544CE" w:rsidDel="00E8241D" w:rsidRDefault="005F3ECB">
      <w:pPr>
        <w:pStyle w:val="ListParagraph1"/>
        <w:numPr>
          <w:ilvl w:val="0"/>
          <w:numId w:val="4"/>
        </w:numPr>
        <w:jc w:val="both"/>
        <w:rPr>
          <w:del w:id="367" w:author="Lead legend" w:date="2021-02-16T18:19:00Z"/>
          <w:rFonts w:ascii="Times New Roman" w:eastAsiaTheme="minorEastAsia" w:hAnsi="Times New Roman" w:cs="Times New Roman"/>
          <w:sz w:val="20"/>
          <w:szCs w:val="20"/>
          <w:rPrChange w:id="368" w:author="Lead legend" w:date="2021-03-13T23:50:00Z">
            <w:rPr>
              <w:del w:id="369" w:author="Lead legend" w:date="2021-02-16T18:19:00Z"/>
              <w:rFonts w:ascii="Times New Roman" w:hAnsi="Times New Roman"/>
              <w:sz w:val="20"/>
              <w:szCs w:val="20"/>
            </w:rPr>
          </w:rPrChange>
        </w:rPr>
      </w:pPr>
      <w:del w:id="370" w:author="Lead legend" w:date="2021-02-16T18:19:00Z">
        <w:r w:rsidRPr="000544CE" w:rsidDel="00E8241D">
          <w:rPr>
            <w:rFonts w:eastAsiaTheme="minorEastAsia" w:cs="Times New Roman"/>
            <w:sz w:val="20"/>
            <w:szCs w:val="20"/>
            <w:rPrChange w:id="371" w:author="Lead legend" w:date="2021-03-13T23:50:00Z">
              <w:rPr>
                <w:sz w:val="20"/>
                <w:szCs w:val="20"/>
              </w:rPr>
            </w:rPrChange>
          </w:rPr>
          <w:delText>Put forward effective suggestions for the work of the humanities society.</w:delText>
        </w:r>
      </w:del>
    </w:p>
    <w:p w14:paraId="5335D822" w14:textId="4942D2A2" w:rsidR="00165DD6" w:rsidRPr="000544CE" w:rsidDel="000544CE" w:rsidRDefault="00165DD6">
      <w:pPr>
        <w:pStyle w:val="ListParagraph1"/>
        <w:numPr>
          <w:ilvl w:val="0"/>
          <w:numId w:val="2"/>
        </w:numPr>
        <w:rPr>
          <w:del w:id="372" w:author="Lead legend" w:date="2021-03-13T23:49:00Z"/>
          <w:rFonts w:ascii="Times New Roman" w:eastAsiaTheme="minorEastAsia" w:hAnsi="Times New Roman" w:cs="Times New Roman"/>
          <w:color w:val="auto"/>
          <w:sz w:val="20"/>
          <w:szCs w:val="20"/>
          <w:rPrChange w:id="373" w:author="Lead legend" w:date="2021-03-13T23:50:00Z">
            <w:rPr>
              <w:del w:id="374" w:author="Lead legend" w:date="2021-03-13T23:49:00Z"/>
              <w:rFonts w:ascii="Times New Roman" w:eastAsia="Times New Roman" w:hAnsi="Times New Roman" w:cs="Times New Roman"/>
              <w:sz w:val="20"/>
              <w:szCs w:val="20"/>
            </w:rPr>
          </w:rPrChange>
        </w:rPr>
        <w:pPrChange w:id="375" w:author="Lead legend" w:date="2021-03-07T16:12:00Z">
          <w:pPr>
            <w:pStyle w:val="ListParagraph1"/>
            <w:ind w:left="0"/>
            <w:jc w:val="both"/>
          </w:pPr>
        </w:pPrChange>
      </w:pPr>
    </w:p>
    <w:p w14:paraId="53B17EB8" w14:textId="23977615" w:rsidR="00165DD6" w:rsidRPr="000544CE" w:rsidDel="005D1B92" w:rsidRDefault="005F3ECB">
      <w:pPr>
        <w:pStyle w:val="A5"/>
        <w:pBdr>
          <w:bottom w:val="single" w:sz="4" w:space="0" w:color="000000"/>
        </w:pBdr>
        <w:spacing w:before="120"/>
        <w:jc w:val="both"/>
        <w:rPr>
          <w:del w:id="376" w:author="Lead legend" w:date="2021-02-19T17:12:00Z"/>
          <w:rFonts w:ascii="Times New Roman" w:eastAsiaTheme="minorEastAsia" w:hAnsi="Times New Roman" w:cs="Times New Roman"/>
          <w:b/>
          <w:bCs/>
          <w:sz w:val="22"/>
          <w:szCs w:val="22"/>
          <w:rPrChange w:id="377" w:author="Lead legend" w:date="2021-03-13T23:50:00Z">
            <w:rPr>
              <w:del w:id="378" w:author="Lead legend" w:date="2021-02-19T17:12:00Z"/>
              <w:b/>
              <w:bCs/>
              <w:sz w:val="20"/>
              <w:szCs w:val="20"/>
            </w:rPr>
          </w:rPrChange>
        </w:rPr>
      </w:pPr>
      <w:del w:id="379" w:author="Lead legend" w:date="2021-03-13T23:49:00Z">
        <w:r w:rsidRPr="000544CE" w:rsidDel="000544CE">
          <w:rPr>
            <w:rFonts w:ascii="Times New Roman" w:eastAsiaTheme="minorEastAsia" w:hAnsi="Times New Roman" w:cs="Times New Roman"/>
            <w:b/>
            <w:bCs/>
            <w:sz w:val="22"/>
            <w:szCs w:val="22"/>
            <w:rPrChange w:id="380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RESEARCH EXPERIENCE</w:delText>
        </w:r>
      </w:del>
    </w:p>
    <w:p w14:paraId="5B574809" w14:textId="0A5D57B9" w:rsidR="00165DD6" w:rsidRPr="000544CE" w:rsidDel="005D1B92" w:rsidRDefault="005F3ECB">
      <w:pPr>
        <w:pStyle w:val="ListParagraph1"/>
        <w:ind w:left="0"/>
        <w:jc w:val="both"/>
        <w:rPr>
          <w:del w:id="381" w:author="Lead legend" w:date="2021-02-19T17:12:00Z"/>
          <w:rFonts w:ascii="Times New Roman" w:eastAsiaTheme="minorEastAsia" w:hAnsi="Times New Roman" w:cs="Times New Roman"/>
          <w:sz w:val="20"/>
          <w:szCs w:val="20"/>
          <w:rPrChange w:id="382" w:author="Lead legend" w:date="2021-03-13T23:50:00Z">
            <w:rPr>
              <w:del w:id="383" w:author="Lead legend" w:date="2021-02-19T17:12:00Z"/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del w:id="384" w:author="Lead legend" w:date="2021-02-17T15:47:00Z">
        <w:r w:rsidRPr="000544CE" w:rsidDel="005E7312">
          <w:rPr>
            <w:rFonts w:eastAsiaTheme="minorEastAsia" w:cs="Times New Roman"/>
            <w:b/>
            <w:bCs/>
            <w:sz w:val="20"/>
            <w:szCs w:val="20"/>
            <w:rPrChange w:id="385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Challenge Cup “National College Students’ extracurricular academic and technological works competition”</w:delText>
        </w:r>
      </w:del>
    </w:p>
    <w:p w14:paraId="3E737063" w14:textId="5B9F04AA" w:rsidR="00165DD6" w:rsidRPr="000544CE" w:rsidDel="005D1B92" w:rsidRDefault="005F3ECB">
      <w:pPr>
        <w:pStyle w:val="ListParagraph1"/>
        <w:ind w:left="0"/>
        <w:jc w:val="both"/>
        <w:rPr>
          <w:del w:id="386" w:author="Lead legend" w:date="2021-02-19T17:12:00Z"/>
          <w:rFonts w:ascii="Times New Roman" w:eastAsiaTheme="minorEastAsia" w:hAnsi="Times New Roman" w:cs="Times New Roman"/>
          <w:b/>
          <w:bCs/>
          <w:sz w:val="20"/>
          <w:szCs w:val="20"/>
          <w:rPrChange w:id="387" w:author="Lead legend" w:date="2021-03-13T23:50:00Z">
            <w:rPr>
              <w:del w:id="388" w:author="Lead legend" w:date="2021-02-19T17:12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</w:pPr>
      <w:del w:id="389" w:author="Lead legend" w:date="2021-02-19T17:12:00Z">
        <w:r w:rsidRPr="000544CE" w:rsidDel="005D1B92">
          <w:rPr>
            <w:rFonts w:eastAsiaTheme="minorEastAsia" w:cs="Times New Roman"/>
            <w:sz w:val="20"/>
            <w:szCs w:val="20"/>
            <w:rPrChange w:id="390" w:author="Lead legend" w:date="2021-03-13T23:50:00Z">
              <w:rPr>
                <w:sz w:val="20"/>
                <w:szCs w:val="20"/>
              </w:rPr>
            </w:rPrChange>
          </w:rPr>
          <w:delText xml:space="preserve">                                                                                                                                                       </w:delText>
        </w:r>
      </w:del>
      <w:del w:id="391" w:author="Lead legend" w:date="2021-02-16T18:36:00Z">
        <w:r w:rsidRPr="000544CE" w:rsidDel="005E3418">
          <w:rPr>
            <w:rFonts w:eastAsiaTheme="minorEastAsia" w:cs="Times New Roman"/>
            <w:sz w:val="20"/>
            <w:szCs w:val="20"/>
            <w:rPrChange w:id="392" w:author="Lead legend" w:date="2021-03-13T23:50:00Z">
              <w:rPr>
                <w:sz w:val="20"/>
                <w:szCs w:val="20"/>
              </w:rPr>
            </w:rPrChange>
          </w:rPr>
          <w:delText xml:space="preserve">      </w:delText>
        </w:r>
      </w:del>
      <w:del w:id="393" w:author="Lead legend" w:date="2021-02-16T18:35:00Z">
        <w:r w:rsidRPr="000544CE" w:rsidDel="005E3418">
          <w:rPr>
            <w:rFonts w:eastAsiaTheme="minorEastAsia" w:cs="Times New Roman"/>
            <w:i/>
            <w:iCs/>
            <w:sz w:val="20"/>
            <w:szCs w:val="20"/>
            <w:rPrChange w:id="394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Beijing, China</w:delText>
        </w:r>
      </w:del>
      <w:del w:id="395" w:author="Lead legend" w:date="2021-02-19T17:12:00Z">
        <w:r w:rsidRPr="000544CE" w:rsidDel="005D1B92">
          <w:rPr>
            <w:rFonts w:eastAsiaTheme="minorEastAsia" w:cs="Times New Roman"/>
            <w:b/>
            <w:bCs/>
            <w:sz w:val="20"/>
            <w:szCs w:val="20"/>
            <w:rPrChange w:id="396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                                                  </w:delText>
        </w:r>
      </w:del>
    </w:p>
    <w:p w14:paraId="6DAB6E1D" w14:textId="719EF60F" w:rsidR="00165DD6" w:rsidRPr="000544CE" w:rsidDel="005D1B92" w:rsidRDefault="005F3ECB">
      <w:pPr>
        <w:pStyle w:val="A5"/>
        <w:rPr>
          <w:del w:id="397" w:author="Lead legend" w:date="2021-02-19T17:12:00Z"/>
          <w:rFonts w:ascii="Times New Roman" w:eastAsiaTheme="minorEastAsia" w:hAnsi="Times New Roman" w:cs="Times New Roman"/>
          <w:b/>
          <w:bCs/>
          <w:sz w:val="20"/>
          <w:szCs w:val="20"/>
          <w:rPrChange w:id="398" w:author="Lead legend" w:date="2021-03-13T23:50:00Z">
            <w:rPr>
              <w:del w:id="399" w:author="Lead legend" w:date="2021-02-19T17:12:00Z"/>
              <w:b/>
              <w:bCs/>
              <w:sz w:val="20"/>
              <w:szCs w:val="20"/>
            </w:rPr>
          </w:rPrChange>
        </w:rPr>
      </w:pPr>
      <w:del w:id="400" w:author="Lead legend" w:date="2021-02-19T17:12:00Z">
        <w:r w:rsidRPr="000544CE" w:rsidDel="005D1B92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01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                        </w:delText>
        </w:r>
        <w:r w:rsidRPr="000544CE" w:rsidDel="005D1B92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02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</w:delText>
        </w:r>
        <w:r w:rsidRPr="000544CE" w:rsidDel="005D1B92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03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                                                                </w:delText>
        </w:r>
      </w:del>
      <w:del w:id="404" w:author="Lead legend" w:date="2021-02-16T18:36:00Z">
        <w:r w:rsidRPr="000544CE" w:rsidDel="001C5386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05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Oct</w:delText>
        </w:r>
      </w:del>
      <w:del w:id="406" w:author="Lead legend" w:date="2021-02-19T17:12:00Z">
        <w:r w:rsidRPr="000544CE" w:rsidDel="005D1B92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07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.20</w:delText>
        </w:r>
      </w:del>
      <w:del w:id="408" w:author="Lead legend" w:date="2021-02-16T18:36:00Z">
        <w:r w:rsidRPr="000544CE" w:rsidDel="001C5386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09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19</w:delText>
        </w:r>
      </w:del>
      <w:del w:id="410" w:author="Lead legend" w:date="2021-02-19T17:12:00Z">
        <w:r w:rsidRPr="000544CE" w:rsidDel="005D1B92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11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– </w:delText>
        </w:r>
      </w:del>
      <w:del w:id="412" w:author="Lead legend" w:date="2021-02-16T18:36:00Z">
        <w:r w:rsidRPr="000544CE" w:rsidDel="001C5386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13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May</w:delText>
        </w:r>
      </w:del>
      <w:del w:id="414" w:author="Lead legend" w:date="2021-02-19T17:12:00Z">
        <w:r w:rsidRPr="000544CE" w:rsidDel="005D1B92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15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.20</w:delText>
        </w:r>
        <w:r w:rsidRPr="000544CE" w:rsidDel="005D1B92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16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20</w:delText>
        </w:r>
      </w:del>
    </w:p>
    <w:p w14:paraId="64AC3ACE" w14:textId="484527B7" w:rsidR="00165DD6" w:rsidRPr="000544CE" w:rsidDel="00631368" w:rsidRDefault="005F3ECB">
      <w:pPr>
        <w:pStyle w:val="ListParagraph1"/>
        <w:ind w:left="0"/>
        <w:jc w:val="both"/>
        <w:rPr>
          <w:del w:id="417" w:author="Lead legend" w:date="2021-02-16T18:37:00Z"/>
          <w:rFonts w:ascii="Times New Roman" w:eastAsiaTheme="minorEastAsia" w:hAnsi="Times New Roman" w:cs="Times New Roman"/>
          <w:sz w:val="20"/>
          <w:szCs w:val="20"/>
          <w:rPrChange w:id="418" w:author="Lead legend" w:date="2021-03-13T23:50:00Z">
            <w:rPr>
              <w:del w:id="419" w:author="Lead legend" w:date="2021-02-16T18:37:00Z"/>
              <w:rFonts w:ascii="Times New Roman" w:hAnsi="Times New Roman"/>
              <w:sz w:val="20"/>
              <w:szCs w:val="20"/>
            </w:rPr>
          </w:rPrChange>
        </w:rPr>
        <w:pPrChange w:id="420" w:author="Lead legend" w:date="2021-02-19T17:12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421" w:author="Lead legend" w:date="2021-02-16T18:37:00Z">
        <w:r w:rsidRPr="000544CE" w:rsidDel="00631368">
          <w:rPr>
            <w:rFonts w:eastAsiaTheme="minorEastAsia" w:cs="Times New Roman"/>
            <w:sz w:val="20"/>
            <w:szCs w:val="20"/>
            <w:rPrChange w:id="422" w:author="Lead legend" w:date="2021-03-13T23:50:00Z">
              <w:rPr>
                <w:sz w:val="20"/>
                <w:szCs w:val="20"/>
              </w:rPr>
            </w:rPrChange>
          </w:rPr>
          <w:delText>Sponsored by the project "social relations, political stance and political expression in the circle of friends" Sociological investigation and research.</w:delText>
        </w:r>
      </w:del>
    </w:p>
    <w:p w14:paraId="3E58DCCF" w14:textId="0C825B27" w:rsidR="00165DD6" w:rsidRPr="000544CE" w:rsidDel="00631368" w:rsidRDefault="005F3ECB">
      <w:pPr>
        <w:pStyle w:val="ListParagraph1"/>
        <w:ind w:left="0"/>
        <w:jc w:val="both"/>
        <w:rPr>
          <w:del w:id="423" w:author="Lead legend" w:date="2021-02-16T18:37:00Z"/>
          <w:rFonts w:ascii="Times New Roman" w:eastAsiaTheme="minorEastAsia" w:hAnsi="Times New Roman" w:cs="Times New Roman"/>
          <w:sz w:val="20"/>
          <w:szCs w:val="20"/>
          <w:rPrChange w:id="424" w:author="Lead legend" w:date="2021-03-13T23:50:00Z">
            <w:rPr>
              <w:del w:id="425" w:author="Lead legend" w:date="2021-02-16T18:37:00Z"/>
              <w:rFonts w:ascii="Times New Roman" w:hAnsi="Times New Roman"/>
              <w:sz w:val="20"/>
              <w:szCs w:val="20"/>
            </w:rPr>
          </w:rPrChange>
        </w:rPr>
        <w:pPrChange w:id="426" w:author="Lead legend" w:date="2021-02-19T17:12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427" w:author="Lead legend" w:date="2021-02-16T18:37:00Z">
        <w:r w:rsidRPr="000544CE" w:rsidDel="00631368">
          <w:rPr>
            <w:rFonts w:eastAsiaTheme="minorEastAsia" w:cs="Times New Roman"/>
            <w:sz w:val="20"/>
            <w:szCs w:val="20"/>
            <w:rPrChange w:id="428" w:author="Lead legend" w:date="2021-03-13T23:50:00Z">
              <w:rPr>
                <w:sz w:val="20"/>
                <w:szCs w:val="20"/>
              </w:rPr>
            </w:rPrChange>
          </w:rPr>
          <w:delText>Based on the existing research at home and abroad, this paper defines and operationalizes the important concepts in the theoretical hypothesis.</w:delText>
        </w:r>
      </w:del>
    </w:p>
    <w:p w14:paraId="721BC138" w14:textId="035B723D" w:rsidR="00165DD6" w:rsidRPr="000544CE" w:rsidDel="00631368" w:rsidRDefault="005F3ECB">
      <w:pPr>
        <w:pStyle w:val="ListParagraph1"/>
        <w:ind w:left="0"/>
        <w:jc w:val="both"/>
        <w:rPr>
          <w:del w:id="429" w:author="Lead legend" w:date="2021-02-16T18:37:00Z"/>
          <w:rFonts w:ascii="Times New Roman" w:eastAsiaTheme="minorEastAsia" w:hAnsi="Times New Roman" w:cs="Times New Roman"/>
          <w:sz w:val="20"/>
          <w:szCs w:val="20"/>
          <w:rPrChange w:id="430" w:author="Lead legend" w:date="2021-03-13T23:50:00Z">
            <w:rPr>
              <w:del w:id="431" w:author="Lead legend" w:date="2021-02-16T18:37:00Z"/>
              <w:rFonts w:ascii="Times New Roman" w:hAnsi="Times New Roman"/>
              <w:sz w:val="20"/>
              <w:szCs w:val="20"/>
            </w:rPr>
          </w:rPrChange>
        </w:rPr>
        <w:pPrChange w:id="432" w:author="Lead legend" w:date="2021-02-19T17:12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433" w:author="Lead legend" w:date="2021-02-16T18:37:00Z">
        <w:r w:rsidRPr="000544CE" w:rsidDel="00631368">
          <w:rPr>
            <w:rFonts w:eastAsiaTheme="minorEastAsia" w:cs="Times New Roman"/>
            <w:sz w:val="20"/>
            <w:szCs w:val="20"/>
            <w:rPrChange w:id="434" w:author="Lead legend" w:date="2021-03-13T23:50:00Z">
              <w:rPr>
                <w:sz w:val="20"/>
                <w:szCs w:val="20"/>
              </w:rPr>
            </w:rPrChange>
          </w:rPr>
          <w:delText>A complete questionnaire including scale and reference system was designed independently to conduct a face-to-face survey on the whole college students.</w:delText>
        </w:r>
      </w:del>
    </w:p>
    <w:p w14:paraId="2DD0813F" w14:textId="78BCC2E9" w:rsidR="00165DD6" w:rsidRPr="000544CE" w:rsidDel="00631368" w:rsidRDefault="005F3ECB">
      <w:pPr>
        <w:pStyle w:val="ListParagraph1"/>
        <w:ind w:left="0"/>
        <w:jc w:val="both"/>
        <w:rPr>
          <w:del w:id="435" w:author="Lead legend" w:date="2021-02-16T18:37:00Z"/>
          <w:rFonts w:ascii="Times New Roman" w:eastAsiaTheme="minorEastAsia" w:hAnsi="Times New Roman" w:cs="Times New Roman"/>
          <w:sz w:val="20"/>
          <w:szCs w:val="20"/>
          <w:rPrChange w:id="436" w:author="Lead legend" w:date="2021-03-13T23:50:00Z">
            <w:rPr>
              <w:del w:id="437" w:author="Lead legend" w:date="2021-02-16T18:37:00Z"/>
              <w:rFonts w:ascii="Times New Roman" w:hAnsi="Times New Roman"/>
              <w:sz w:val="20"/>
              <w:szCs w:val="20"/>
            </w:rPr>
          </w:rPrChange>
        </w:rPr>
        <w:pPrChange w:id="438" w:author="Lead legend" w:date="2021-02-19T17:12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439" w:author="Lead legend" w:date="2021-02-16T18:37:00Z">
        <w:r w:rsidRPr="000544CE" w:rsidDel="00631368">
          <w:rPr>
            <w:rFonts w:eastAsiaTheme="minorEastAsia" w:cs="Times New Roman"/>
            <w:sz w:val="20"/>
            <w:szCs w:val="20"/>
            <w:rPrChange w:id="440" w:author="Lead legend" w:date="2021-03-13T23:50:00Z">
              <w:rPr>
                <w:sz w:val="20"/>
                <w:szCs w:val="20"/>
              </w:rPr>
            </w:rPrChange>
          </w:rPr>
          <w:delText xml:space="preserve">Using Stata software to clean up, analyze and visualize the data, and </w:delText>
        </w:r>
      </w:del>
      <w:ins w:id="441" w:author="张凯忻" w:date="2020-08-17T20:13:00Z">
        <w:del w:id="442" w:author="Lead legend" w:date="2021-02-16T18:37:00Z">
          <w:r w:rsidR="000035D5" w:rsidRPr="000544CE" w:rsidDel="00631368">
            <w:rPr>
              <w:rFonts w:eastAsiaTheme="minorEastAsia" w:cs="Times New Roman"/>
              <w:sz w:val="20"/>
              <w:szCs w:val="20"/>
              <w:rPrChange w:id="443" w:author="Lead legend" w:date="2021-03-13T23:50:00Z">
                <w:rPr>
                  <w:sz w:val="20"/>
                  <w:szCs w:val="20"/>
                </w:rPr>
              </w:rPrChange>
            </w:rPr>
            <w:delText xml:space="preserve">our conclusion </w:delText>
          </w:r>
        </w:del>
      </w:ins>
      <w:ins w:id="444" w:author="张凯忻" w:date="2020-08-17T20:14:00Z">
        <w:del w:id="445" w:author="Lead legend" w:date="2021-02-16T18:37:00Z">
          <w:r w:rsidR="000035D5" w:rsidRPr="000544CE" w:rsidDel="00631368">
            <w:rPr>
              <w:rFonts w:eastAsiaTheme="minorEastAsia" w:cs="Times New Roman"/>
              <w:sz w:val="20"/>
              <w:szCs w:val="20"/>
              <w:rPrChange w:id="446" w:author="Lead legend" w:date="2021-03-13T23:50:00Z">
                <w:rPr>
                  <w:sz w:val="20"/>
                  <w:szCs w:val="20"/>
                </w:rPr>
              </w:rPrChange>
            </w:rPr>
            <w:delText>wa</w:delText>
          </w:r>
        </w:del>
      </w:ins>
      <w:ins w:id="447" w:author="张凯忻" w:date="2020-08-17T20:13:00Z">
        <w:del w:id="448" w:author="Lead legend" w:date="2021-02-16T18:37:00Z">
          <w:r w:rsidR="000035D5" w:rsidRPr="000544CE" w:rsidDel="00631368">
            <w:rPr>
              <w:rFonts w:eastAsiaTheme="minorEastAsia" w:cs="Times New Roman"/>
              <w:sz w:val="20"/>
              <w:szCs w:val="20"/>
              <w:rPrChange w:id="449" w:author="Lead legend" w:date="2021-03-13T23:50:00Z">
                <w:rPr>
                  <w:sz w:val="20"/>
                  <w:szCs w:val="20"/>
                </w:rPr>
              </w:rPrChange>
            </w:rPr>
            <w:delText>s presented in</w:delText>
          </w:r>
        </w:del>
      </w:ins>
      <w:del w:id="450" w:author="Lead legend" w:date="2021-02-16T18:37:00Z">
        <w:r w:rsidRPr="000544CE" w:rsidDel="00631368">
          <w:rPr>
            <w:rFonts w:eastAsiaTheme="minorEastAsia" w:cs="Times New Roman"/>
            <w:sz w:val="20"/>
            <w:szCs w:val="20"/>
            <w:rPrChange w:id="451" w:author="Lead legend" w:date="2021-03-13T23:50:00Z">
              <w:rPr>
                <w:sz w:val="20"/>
                <w:szCs w:val="20"/>
              </w:rPr>
            </w:rPrChange>
          </w:rPr>
          <w:delText>write a 30 + page quantitative research paper</w:delText>
        </w:r>
      </w:del>
    </w:p>
    <w:p w14:paraId="32FB2A20" w14:textId="0499C652" w:rsidR="00165DD6" w:rsidRPr="000544CE" w:rsidDel="000544CE" w:rsidRDefault="00165DD6">
      <w:pPr>
        <w:pStyle w:val="A5"/>
        <w:pBdr>
          <w:bottom w:val="single" w:sz="4" w:space="0" w:color="000000"/>
        </w:pBdr>
        <w:spacing w:before="120"/>
        <w:jc w:val="both"/>
        <w:rPr>
          <w:del w:id="452" w:author="Lead legend" w:date="2021-03-13T23:49:00Z"/>
          <w:rFonts w:ascii="Times New Roman" w:eastAsiaTheme="minorEastAsia" w:hAnsi="Times New Roman" w:cs="Times New Roman"/>
          <w:rPrChange w:id="453" w:author="Lead legend" w:date="2021-03-13T23:50:00Z">
            <w:rPr>
              <w:del w:id="454" w:author="Lead legend" w:date="2021-03-13T23:49:00Z"/>
            </w:rPr>
          </w:rPrChange>
        </w:rPr>
        <w:pPrChange w:id="455" w:author="Lead legend" w:date="2021-02-19T17:12:00Z">
          <w:pPr>
            <w:pStyle w:val="ListParagraph1"/>
            <w:ind w:left="0"/>
            <w:jc w:val="both"/>
          </w:pPr>
        </w:pPrChange>
      </w:pPr>
    </w:p>
    <w:p w14:paraId="688BD81A" w14:textId="2FD07ECB" w:rsidR="00165DD6" w:rsidRPr="000544CE" w:rsidDel="00631368" w:rsidRDefault="005F3ECB" w:rsidP="00631368">
      <w:pPr>
        <w:pStyle w:val="ListParagraph1"/>
        <w:ind w:left="0"/>
        <w:jc w:val="both"/>
        <w:rPr>
          <w:del w:id="456" w:author="Lead legend" w:date="2021-02-16T18:37:00Z"/>
          <w:rFonts w:ascii="Times New Roman" w:eastAsiaTheme="minorEastAsia" w:hAnsi="Times New Roman" w:cs="Times New Roman"/>
          <w:sz w:val="20"/>
          <w:szCs w:val="20"/>
          <w:rPrChange w:id="457" w:author="Lead legend" w:date="2021-03-13T23:50:00Z">
            <w:rPr>
              <w:del w:id="458" w:author="Lead legend" w:date="2021-02-16T18:37:00Z"/>
              <w:rFonts w:ascii="Times New Roman" w:eastAsia="Times New Roman" w:hAnsi="Times New Roman" w:cs="Times New Roman"/>
              <w:sz w:val="20"/>
              <w:szCs w:val="20"/>
            </w:rPr>
          </w:rPrChange>
        </w:rPr>
      </w:pPr>
      <w:bookmarkStart w:id="459" w:name="_Hlk64469417"/>
      <w:del w:id="460" w:author="Lead legend" w:date="2021-02-17T15:49:00Z">
        <w:r w:rsidRPr="000544CE" w:rsidDel="002A3190">
          <w:rPr>
            <w:rFonts w:eastAsiaTheme="minorEastAsia" w:cs="Times New Roman"/>
            <w:b/>
            <w:bCs/>
            <w:sz w:val="20"/>
            <w:szCs w:val="20"/>
            <w:rPrChange w:id="461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Investigation and Research on the operation mode of </w:delText>
        </w:r>
        <w:r w:rsidRPr="000544CE" w:rsidDel="002A3190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62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Private </w:delText>
        </w:r>
        <w:r w:rsidRPr="000544CE" w:rsidDel="002A3190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63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Art Museum</w:delText>
        </w:r>
      </w:del>
      <w:bookmarkEnd w:id="459"/>
    </w:p>
    <w:p w14:paraId="57EE4C6A" w14:textId="5F3CD1E3" w:rsidR="00165DD6" w:rsidRPr="000544CE" w:rsidDel="00631BAF" w:rsidRDefault="005F3ECB" w:rsidP="00631368">
      <w:pPr>
        <w:pStyle w:val="ListParagraph1"/>
        <w:ind w:left="0"/>
        <w:jc w:val="both"/>
        <w:rPr>
          <w:del w:id="464" w:author="Lead legend" w:date="2021-03-07T16:19:00Z"/>
          <w:rFonts w:ascii="Times New Roman" w:eastAsiaTheme="minorEastAsia" w:hAnsi="Times New Roman" w:cs="Times New Roman"/>
          <w:b/>
          <w:bCs/>
          <w:sz w:val="20"/>
          <w:szCs w:val="20"/>
          <w:rPrChange w:id="465" w:author="Lead legend" w:date="2021-03-13T23:50:00Z">
            <w:rPr>
              <w:del w:id="466" w:author="Lead legend" w:date="2021-03-07T16:19:00Z"/>
              <w:rFonts w:ascii="Times New Roman" w:eastAsia="Times New Roman" w:hAnsi="Times New Roman" w:cs="Times New Roman"/>
              <w:b/>
              <w:bCs/>
              <w:sz w:val="20"/>
              <w:szCs w:val="20"/>
            </w:rPr>
          </w:rPrChange>
        </w:rPr>
      </w:pPr>
      <w:del w:id="467" w:author="Lead legend" w:date="2021-02-16T18:37:00Z">
        <w:r w:rsidRPr="000544CE" w:rsidDel="00631368">
          <w:rPr>
            <w:rFonts w:ascii="Times New Roman" w:eastAsiaTheme="minorEastAsia" w:hAnsi="Times New Roman" w:cs="Times New Roman"/>
            <w:sz w:val="20"/>
            <w:szCs w:val="20"/>
            <w:rPrChange w:id="468" w:author="Lead legend" w:date="2021-03-13T23:50:00Z">
              <w:rPr>
                <w:sz w:val="20"/>
                <w:szCs w:val="20"/>
                <w:lang w:val="zh-CN"/>
              </w:rPr>
            </w:rPrChange>
          </w:rPr>
          <w:delText xml:space="preserve">                                                                                                                                                            </w:delText>
        </w:r>
        <w:r w:rsidRPr="000544CE" w:rsidDel="00631368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69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Beijing, China</w:delText>
        </w:r>
        <w:r w:rsidRPr="000544CE" w:rsidDel="00631368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70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</w:del>
      <w:del w:id="471" w:author="Lead legend" w:date="2021-03-07T16:19:00Z">
        <w:r w:rsidRPr="000544CE" w:rsidDel="00631BA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72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                                                                          </w:delText>
        </w:r>
      </w:del>
    </w:p>
    <w:p w14:paraId="6BF658B8" w14:textId="7BB2058C" w:rsidR="00165DD6" w:rsidRPr="000544CE" w:rsidDel="00631BAF" w:rsidRDefault="005F3ECB">
      <w:pPr>
        <w:pStyle w:val="A5"/>
        <w:rPr>
          <w:del w:id="473" w:author="Lead legend" w:date="2021-03-07T16:19:00Z"/>
          <w:rFonts w:ascii="Times New Roman" w:eastAsiaTheme="minorEastAsia" w:hAnsi="Times New Roman" w:cs="Times New Roman"/>
          <w:sz w:val="20"/>
          <w:szCs w:val="20"/>
          <w:rPrChange w:id="474" w:author="Lead legend" w:date="2021-03-13T23:50:00Z">
            <w:rPr>
              <w:del w:id="475" w:author="Lead legend" w:date="2021-03-07T16:19:00Z"/>
            </w:rPr>
          </w:rPrChange>
        </w:rPr>
      </w:pPr>
      <w:del w:id="476" w:author="Lead legend" w:date="2021-03-07T16:19:00Z"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77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                        </w:delText>
        </w:r>
        <w:r w:rsidRPr="000544CE" w:rsidDel="00631BA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78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                                               </w:delText>
        </w:r>
        <w:r w:rsidRPr="000544CE" w:rsidDel="00631BA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79" w:author="Lead legend" w:date="2021-03-13T23:50:00Z">
              <w:rPr>
                <w:b/>
                <w:bCs/>
                <w:sz w:val="20"/>
                <w:szCs w:val="20"/>
                <w:lang w:val="zh-CN"/>
              </w:rPr>
            </w:rPrChange>
          </w:rPr>
          <w:delText xml:space="preserve">                                                                       </w:delText>
        </w:r>
        <w:r w:rsidRPr="000544CE" w:rsidDel="00631BAF">
          <w:rPr>
            <w:rFonts w:ascii="Times New Roman" w:eastAsiaTheme="minorEastAsia" w:hAnsi="Times New Roman" w:cs="Times New Roman"/>
            <w:b/>
            <w:bCs/>
            <w:sz w:val="20"/>
            <w:szCs w:val="20"/>
            <w:rPrChange w:id="480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 xml:space="preserve"> </w:delText>
        </w:r>
      </w:del>
      <w:del w:id="481" w:author="Lead legend" w:date="2021-02-16T18:37:00Z">
        <w:r w:rsidRPr="000544CE" w:rsidDel="00631368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2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Apr</w:delText>
        </w:r>
      </w:del>
      <w:del w:id="483" w:author="Lead legend" w:date="2021-03-07T16:19:00Z"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4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.20</w:delText>
        </w:r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5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20</w:delText>
        </w:r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6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 xml:space="preserve"> – </w:delText>
        </w:r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7" w:author="Lead legend" w:date="2021-03-13T23:50:00Z">
              <w:rPr>
                <w:i/>
                <w:iCs/>
                <w:sz w:val="20"/>
                <w:szCs w:val="20"/>
                <w:lang w:val="zh-CN"/>
              </w:rPr>
            </w:rPrChange>
          </w:rPr>
          <w:delText>May</w:delText>
        </w:r>
        <w:r w:rsidRPr="000544CE" w:rsidDel="00631BAF">
          <w:rPr>
            <w:rFonts w:ascii="Times New Roman" w:eastAsiaTheme="minorEastAsia" w:hAnsi="Times New Roman" w:cs="Times New Roman"/>
            <w:i/>
            <w:iCs/>
            <w:sz w:val="20"/>
            <w:szCs w:val="20"/>
            <w:rPrChange w:id="488" w:author="Lead legend" w:date="2021-03-13T23:50:00Z">
              <w:rPr>
                <w:i/>
                <w:iCs/>
                <w:sz w:val="20"/>
                <w:szCs w:val="20"/>
              </w:rPr>
            </w:rPrChange>
          </w:rPr>
          <w:delText>.2020</w:delText>
        </w:r>
      </w:del>
    </w:p>
    <w:p w14:paraId="4B410708" w14:textId="7228BF97" w:rsidR="007B61A5" w:rsidRPr="000544CE" w:rsidDel="00631BAF" w:rsidRDefault="005F3ECB">
      <w:pPr>
        <w:pStyle w:val="ListParagraph1"/>
        <w:ind w:left="0"/>
        <w:jc w:val="both"/>
        <w:rPr>
          <w:del w:id="489" w:author="Lead legend" w:date="2021-03-07T16:19:00Z"/>
          <w:rFonts w:ascii="Times New Roman" w:eastAsiaTheme="minorEastAsia" w:hAnsi="Times New Roman" w:cs="Times New Roman"/>
          <w:sz w:val="20"/>
          <w:szCs w:val="20"/>
          <w:rPrChange w:id="490" w:author="Lead legend" w:date="2021-03-13T23:50:00Z">
            <w:rPr>
              <w:del w:id="491" w:author="Lead legend" w:date="2021-03-07T16:19:00Z"/>
              <w:rFonts w:ascii="Times New Roman" w:hAnsi="Times New Roman"/>
              <w:sz w:val="20"/>
              <w:szCs w:val="20"/>
            </w:rPr>
          </w:rPrChange>
        </w:rPr>
        <w:pPrChange w:id="492" w:author="Lead legend" w:date="2021-02-19T17:50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bookmarkStart w:id="493" w:name="_Hlk64476558"/>
      <w:bookmarkStart w:id="494" w:name="_Hlk64476576"/>
      <w:del w:id="495" w:author="Lead legend" w:date="2021-02-17T15:54:00Z">
        <w:r w:rsidRPr="000544CE" w:rsidDel="00B3506F">
          <w:rPr>
            <w:rFonts w:eastAsiaTheme="minorEastAsia" w:cs="Times New Roman"/>
            <w:sz w:val="20"/>
            <w:szCs w:val="20"/>
            <w:rPrChange w:id="496" w:author="Lead legend" w:date="2021-03-13T23:50:00Z">
              <w:rPr>
                <w:sz w:val="20"/>
                <w:szCs w:val="20"/>
              </w:rPr>
            </w:rPrChange>
          </w:rPr>
          <w:delText>I</w:delText>
        </w:r>
      </w:del>
      <w:del w:id="497" w:author="Lead legend" w:date="2021-02-16T18:41:00Z">
        <w:r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498" w:author="Lead legend" w:date="2021-03-13T23:50:00Z">
              <w:rPr>
                <w:sz w:val="20"/>
                <w:szCs w:val="20"/>
              </w:rPr>
            </w:rPrChange>
          </w:rPr>
          <w:delText>nterviewing the managers of Song Art Museum and Today Art Museum and analyzing their operation mode</w:delText>
        </w:r>
        <w:r w:rsidR="00787CE5"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499" w:author="Lead legend" w:date="2021-03-13T23:50:00Z">
              <w:rPr>
                <w:sz w:val="20"/>
                <w:szCs w:val="20"/>
              </w:rPr>
            </w:rPrChange>
          </w:rPr>
          <w:delText xml:space="preserve">, especially </w:delText>
        </w:r>
      </w:del>
      <w:ins w:id="500" w:author="张凯忻" w:date="2020-08-17T19:58:00Z">
        <w:del w:id="501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02" w:author="Lead legend" w:date="2021-03-13T23:50:00Z">
                <w:rPr>
                  <w:sz w:val="20"/>
                  <w:szCs w:val="20"/>
                </w:rPr>
              </w:rPrChange>
            </w:rPr>
            <w:delText>the</w:delText>
          </w:r>
        </w:del>
      </w:ins>
      <w:del w:id="503" w:author="Lead legend" w:date="2021-02-16T18:41:00Z">
        <w:r w:rsidR="00787CE5"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504" w:author="Lead legend" w:date="2021-03-13T23:50:00Z">
              <w:rPr>
                <w:sz w:val="20"/>
                <w:szCs w:val="20"/>
              </w:rPr>
            </w:rPrChange>
          </w:rPr>
          <w:delText>their adjustment</w:delText>
        </w:r>
      </w:del>
      <w:ins w:id="505" w:author="张凯忻" w:date="2020-08-17T20:00:00Z">
        <w:del w:id="506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07" w:author="Lead legend" w:date="2021-03-13T23:50:00Z">
                <w:rPr>
                  <w:sz w:val="20"/>
                  <w:szCs w:val="20"/>
                </w:rPr>
              </w:rPrChange>
            </w:rPr>
            <w:delText xml:space="preserve"> and strategies</w:delText>
          </w:r>
        </w:del>
      </w:ins>
      <w:ins w:id="508" w:author="张凯忻" w:date="2020-08-17T19:59:00Z">
        <w:del w:id="509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10" w:author="Lead legend" w:date="2021-03-13T23:50:00Z">
                <w:rPr>
                  <w:sz w:val="20"/>
                  <w:szCs w:val="20"/>
                </w:rPr>
              </w:rPrChange>
            </w:rPr>
            <w:delText xml:space="preserve"> of art museums</w:delText>
          </w:r>
        </w:del>
      </w:ins>
      <w:del w:id="511" w:author="Lead legend" w:date="2021-02-16T18:41:00Z">
        <w:r w:rsidR="00787CE5"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512" w:author="Lead legend" w:date="2021-03-13T23:50:00Z">
              <w:rPr>
                <w:sz w:val="20"/>
                <w:szCs w:val="20"/>
              </w:rPr>
            </w:rPrChange>
          </w:rPr>
          <w:delText xml:space="preserve"> in </w:delText>
        </w:r>
      </w:del>
      <w:ins w:id="513" w:author="张凯忻" w:date="2020-08-17T19:59:00Z">
        <w:del w:id="514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15" w:author="Lead legend" w:date="2021-03-13T23:50:00Z">
                <w:rPr>
                  <w:sz w:val="20"/>
                  <w:szCs w:val="20"/>
                </w:rPr>
              </w:rPrChange>
            </w:rPr>
            <w:delText>response to</w:delText>
          </w:r>
        </w:del>
      </w:ins>
      <w:del w:id="516" w:author="Lead legend" w:date="2021-02-16T18:41:00Z">
        <w:r w:rsidR="00787CE5"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517" w:author="Lead legend" w:date="2021-03-13T23:50:00Z">
              <w:rPr>
                <w:sz w:val="20"/>
                <w:szCs w:val="20"/>
              </w:rPr>
            </w:rPrChange>
          </w:rPr>
          <w:delText>the light of COVID</w:delText>
        </w:r>
      </w:del>
      <w:ins w:id="518" w:author="张凯忻" w:date="2020-08-17T19:58:00Z">
        <w:del w:id="519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20" w:author="Lead legend" w:date="2021-03-13T23:50:00Z">
                <w:rPr>
                  <w:sz w:val="20"/>
                  <w:szCs w:val="20"/>
                </w:rPr>
              </w:rPrChange>
            </w:rPr>
            <w:delText>-19</w:delText>
          </w:r>
        </w:del>
      </w:ins>
      <w:del w:id="521" w:author="Lead legend" w:date="2021-02-16T18:41:00Z">
        <w:r w:rsidR="00787CE5" w:rsidRPr="000544CE" w:rsidDel="00142ECD">
          <w:rPr>
            <w:rFonts w:ascii="Times New Roman" w:eastAsiaTheme="minorEastAsia" w:hAnsi="Times New Roman" w:cs="Times New Roman"/>
            <w:sz w:val="20"/>
            <w:szCs w:val="20"/>
            <w:rPrChange w:id="522" w:author="Lead legend" w:date="2021-03-13T23:50:00Z">
              <w:rPr>
                <w:sz w:val="20"/>
                <w:szCs w:val="20"/>
              </w:rPr>
            </w:rPrChange>
          </w:rPr>
          <w:delText xml:space="preserve"> and the dilemma of offline exhibition</w:delText>
        </w:r>
      </w:del>
      <w:ins w:id="523" w:author="张凯忻" w:date="2020-08-17T19:58:00Z">
        <w:del w:id="524" w:author="Lead legend" w:date="2021-02-16T18:41:00Z">
          <w:r w:rsidR="005D5182" w:rsidRPr="000544CE" w:rsidDel="00142ECD">
            <w:rPr>
              <w:rFonts w:ascii="Times New Roman" w:eastAsiaTheme="minorEastAsia" w:hAnsi="Times New Roman" w:cs="Times New Roman"/>
              <w:sz w:val="20"/>
              <w:szCs w:val="20"/>
              <w:rPrChange w:id="525" w:author="Lead legend" w:date="2021-03-13T23:50:00Z">
                <w:rPr>
                  <w:sz w:val="20"/>
                  <w:szCs w:val="20"/>
                </w:rPr>
              </w:rPrChange>
            </w:rPr>
            <w:delText>s.</w:delText>
          </w:r>
        </w:del>
      </w:ins>
      <w:bookmarkEnd w:id="493"/>
      <w:bookmarkEnd w:id="494"/>
    </w:p>
    <w:p w14:paraId="4840B148" w14:textId="49DBBF4F" w:rsidR="00165DD6" w:rsidRPr="000544CE" w:rsidDel="00631368" w:rsidRDefault="005F3ECB">
      <w:pPr>
        <w:pStyle w:val="ListParagraph1"/>
        <w:numPr>
          <w:ilvl w:val="0"/>
          <w:numId w:val="2"/>
        </w:numPr>
        <w:rPr>
          <w:del w:id="526" w:author="Lead legend" w:date="2021-02-16T18:37:00Z"/>
          <w:rFonts w:ascii="Times New Roman" w:eastAsiaTheme="minorEastAsia" w:hAnsi="Times New Roman" w:cs="Times New Roman"/>
          <w:sz w:val="20"/>
          <w:szCs w:val="20"/>
          <w:rPrChange w:id="527" w:author="Lead legend" w:date="2021-03-13T23:50:00Z">
            <w:rPr>
              <w:del w:id="528" w:author="Lead legend" w:date="2021-02-16T18:37:00Z"/>
            </w:rPr>
          </w:rPrChange>
        </w:rPr>
        <w:pPrChange w:id="529" w:author="Lead legend" w:date="2021-03-07T23:37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530" w:author="Lead legend" w:date="2021-02-16T18:37:00Z">
        <w:r w:rsidRPr="000544CE" w:rsidDel="00631368">
          <w:rPr>
            <w:rFonts w:ascii="Times New Roman" w:eastAsiaTheme="minorEastAsia" w:hAnsi="Times New Roman" w:cs="Times New Roman"/>
            <w:sz w:val="20"/>
            <w:szCs w:val="20"/>
            <w:rPrChange w:id="531" w:author="Lead legend" w:date="2021-03-13T23:50:00Z">
              <w:rPr/>
            </w:rPrChange>
          </w:rPr>
          <w:lastRenderedPageBreak/>
          <w:delText>From the perspective of value creation and consumer perception, this paper explores the value creation m</w:delText>
        </w:r>
      </w:del>
      <w:ins w:id="532" w:author="张凯忻" w:date="2020-08-17T20:01:00Z">
        <w:del w:id="533" w:author="Lead legend" w:date="2021-02-16T18:37:00Z">
          <w:r w:rsidR="005D5182" w:rsidRPr="000544CE" w:rsidDel="00631368">
            <w:rPr>
              <w:rFonts w:ascii="Times New Roman" w:eastAsiaTheme="minorEastAsia" w:hAnsi="Times New Roman" w:cs="Times New Roman"/>
              <w:sz w:val="20"/>
              <w:szCs w:val="20"/>
              <w:rPrChange w:id="534" w:author="Lead legend" w:date="2021-03-13T23:50:00Z">
                <w:rPr/>
              </w:rPrChange>
            </w:rPr>
            <w:delText>echanism</w:delText>
          </w:r>
        </w:del>
      </w:ins>
      <w:del w:id="535" w:author="Lead legend" w:date="2021-02-16T18:37:00Z">
        <w:r w:rsidRPr="000544CE" w:rsidDel="00631368">
          <w:rPr>
            <w:rFonts w:ascii="Times New Roman" w:eastAsiaTheme="minorEastAsia" w:hAnsi="Times New Roman" w:cs="Times New Roman"/>
            <w:sz w:val="20"/>
            <w:szCs w:val="20"/>
            <w:rPrChange w:id="536" w:author="Lead legend" w:date="2021-03-13T23:50:00Z">
              <w:rPr/>
            </w:rPrChange>
          </w:rPr>
          <w:delText>ode of Private Art Museum, and understands the practice of art management in the operation of Art Museum.</w:delText>
        </w:r>
      </w:del>
    </w:p>
    <w:p w14:paraId="74DDEE38" w14:textId="77777777" w:rsidR="00165DD6" w:rsidRPr="000544CE" w:rsidDel="00B06E1A" w:rsidRDefault="00165DD6">
      <w:pPr>
        <w:pStyle w:val="ListParagraph1"/>
        <w:numPr>
          <w:ilvl w:val="0"/>
          <w:numId w:val="2"/>
        </w:numPr>
        <w:rPr>
          <w:del w:id="537" w:author="Lead legend" w:date="2021-02-16T17:50:00Z"/>
          <w:rFonts w:ascii="Times New Roman" w:eastAsiaTheme="minorEastAsia" w:hAnsi="Times New Roman" w:cs="Times New Roman"/>
          <w:rPrChange w:id="538" w:author="Lead legend" w:date="2021-03-13T23:50:00Z">
            <w:rPr>
              <w:del w:id="539" w:author="Lead legend" w:date="2021-02-16T17:50:00Z"/>
              <w:rFonts w:eastAsia="Times New Roman" w:cs="Times New Roman"/>
            </w:rPr>
          </w:rPrChange>
        </w:rPr>
        <w:pPrChange w:id="540" w:author="Lead legend" w:date="2021-03-07T23:37:00Z">
          <w:pPr>
            <w:pStyle w:val="ListParagraph1"/>
            <w:ind w:left="0"/>
            <w:jc w:val="both"/>
          </w:pPr>
        </w:pPrChange>
      </w:pPr>
    </w:p>
    <w:p w14:paraId="0108DD19" w14:textId="77777777" w:rsidR="00165DD6" w:rsidRPr="000544CE" w:rsidDel="00B06E1A" w:rsidRDefault="00165DD6">
      <w:pPr>
        <w:pStyle w:val="ListParagraph1"/>
        <w:numPr>
          <w:ilvl w:val="0"/>
          <w:numId w:val="2"/>
        </w:numPr>
        <w:rPr>
          <w:del w:id="541" w:author="Lead legend" w:date="2021-02-16T17:50:00Z"/>
          <w:rFonts w:ascii="Times New Roman" w:eastAsiaTheme="minorEastAsia" w:hAnsi="Times New Roman" w:cs="Times New Roman"/>
          <w:rPrChange w:id="542" w:author="Lead legend" w:date="2021-03-13T23:50:00Z">
            <w:rPr>
              <w:del w:id="543" w:author="Lead legend" w:date="2021-02-16T17:50:00Z"/>
            </w:rPr>
          </w:rPrChange>
        </w:rPr>
        <w:pPrChange w:id="544" w:author="Lead legend" w:date="2021-03-07T23:37:00Z">
          <w:pPr>
            <w:pStyle w:val="A5"/>
            <w:pBdr>
              <w:bottom w:val="single" w:sz="4" w:space="0" w:color="000000"/>
            </w:pBdr>
            <w:spacing w:before="120"/>
            <w:jc w:val="both"/>
          </w:pPr>
        </w:pPrChange>
      </w:pPr>
    </w:p>
    <w:p w14:paraId="4C16BA35" w14:textId="0E472214" w:rsidR="00165DD6" w:rsidRPr="000544CE" w:rsidDel="007F15E1" w:rsidRDefault="00165DD6">
      <w:pPr>
        <w:pStyle w:val="ListParagraph1"/>
        <w:numPr>
          <w:ilvl w:val="0"/>
          <w:numId w:val="2"/>
        </w:numPr>
        <w:rPr>
          <w:del w:id="545" w:author="Lead legend" w:date="2021-03-09T16:35:00Z"/>
          <w:rFonts w:ascii="Times New Roman" w:eastAsiaTheme="minorEastAsia" w:hAnsi="Times New Roman" w:cs="Times New Roman"/>
          <w:rPrChange w:id="546" w:author="Lead legend" w:date="2021-03-13T23:50:00Z">
            <w:rPr>
              <w:del w:id="547" w:author="Lead legend" w:date="2021-03-09T16:35:00Z"/>
            </w:rPr>
          </w:rPrChange>
        </w:rPr>
        <w:pPrChange w:id="548" w:author="Lead legend" w:date="2021-03-07T23:37:00Z">
          <w:pPr>
            <w:pStyle w:val="A5"/>
            <w:pBdr>
              <w:bottom w:val="single" w:sz="4" w:space="0" w:color="000000"/>
            </w:pBdr>
            <w:spacing w:before="120"/>
            <w:jc w:val="both"/>
          </w:pPr>
        </w:pPrChange>
      </w:pPr>
    </w:p>
    <w:p w14:paraId="1EF270F4" w14:textId="4E42619F" w:rsidR="00165DD6" w:rsidRPr="000544CE" w:rsidDel="000544CE" w:rsidRDefault="005F3ECB">
      <w:pPr>
        <w:pStyle w:val="A5"/>
        <w:pBdr>
          <w:bottom w:val="single" w:sz="4" w:space="0" w:color="000000"/>
        </w:pBdr>
        <w:spacing w:before="120"/>
        <w:jc w:val="both"/>
        <w:rPr>
          <w:del w:id="549" w:author="Lead legend" w:date="2021-03-13T23:49:00Z"/>
          <w:rFonts w:ascii="Times New Roman" w:eastAsiaTheme="minorEastAsia" w:hAnsi="Times New Roman" w:cs="Times New Roman"/>
          <w:b/>
          <w:bCs/>
          <w:sz w:val="22"/>
          <w:szCs w:val="22"/>
          <w:rPrChange w:id="550" w:author="Lead legend" w:date="2021-03-13T23:50:00Z">
            <w:rPr>
              <w:del w:id="551" w:author="Lead legend" w:date="2021-03-13T23:49:00Z"/>
              <w:b/>
              <w:bCs/>
              <w:sz w:val="20"/>
              <w:szCs w:val="20"/>
            </w:rPr>
          </w:rPrChange>
        </w:rPr>
      </w:pPr>
      <w:del w:id="552" w:author="Lead legend" w:date="2021-03-07T16:14:00Z">
        <w:r w:rsidRPr="000544CE" w:rsidDel="00435F79">
          <w:rPr>
            <w:rFonts w:ascii="Times New Roman" w:eastAsiaTheme="minorEastAsia" w:hAnsi="Times New Roman" w:cs="Times New Roman"/>
            <w:b/>
            <w:bCs/>
            <w:sz w:val="22"/>
            <w:szCs w:val="22"/>
            <w:rPrChange w:id="553" w:author="Lead legend" w:date="2021-03-13T23:50:00Z">
              <w:rPr>
                <w:b/>
                <w:bCs/>
                <w:sz w:val="20"/>
                <w:szCs w:val="20"/>
              </w:rPr>
            </w:rPrChange>
          </w:rPr>
          <w:delText>ADDITIONAL INFORMATION</w:delText>
        </w:r>
      </w:del>
    </w:p>
    <w:p w14:paraId="55E3FC95" w14:textId="36CF4458" w:rsidR="00165DD6" w:rsidRPr="000544CE" w:rsidDel="00435F79" w:rsidRDefault="005F3ECB" w:rsidP="00435F79">
      <w:pPr>
        <w:pStyle w:val="ListParagraph1"/>
        <w:ind w:left="0"/>
        <w:rPr>
          <w:del w:id="554" w:author="Lead legend" w:date="2021-03-07T16:14:00Z"/>
          <w:rFonts w:ascii="Times New Roman" w:eastAsiaTheme="minorEastAsia" w:hAnsi="Times New Roman" w:cs="Times New Roman"/>
          <w:sz w:val="20"/>
          <w:szCs w:val="20"/>
          <w:rPrChange w:id="555" w:author="Lead legend" w:date="2021-03-13T23:50:00Z">
            <w:rPr>
              <w:del w:id="556" w:author="Lead legend" w:date="2021-03-07T16:14:00Z"/>
              <w:rFonts w:ascii="Times New Roman" w:hAnsi="Times New Roman"/>
              <w:sz w:val="20"/>
              <w:szCs w:val="20"/>
            </w:rPr>
          </w:rPrChange>
        </w:rPr>
      </w:pPr>
      <w:del w:id="557" w:author="Lead legend" w:date="2021-03-07T16:14:00Z">
        <w:r w:rsidRPr="000544CE" w:rsidDel="00626BDE">
          <w:rPr>
            <w:rFonts w:eastAsiaTheme="minorEastAsia" w:cs="Times New Roman"/>
            <w:sz w:val="20"/>
            <w:szCs w:val="20"/>
            <w:rPrChange w:id="558" w:author="Lead legend" w:date="2021-03-13T23:50:00Z">
              <w:rPr>
                <w:sz w:val="20"/>
                <w:szCs w:val="20"/>
              </w:rPr>
            </w:rPrChange>
          </w:rPr>
          <w:delText>Language Skills: native speaker of Chinese Mandarin</w:delText>
        </w:r>
      </w:del>
      <w:del w:id="559" w:author="Lead legend" w:date="2021-02-16T17:48:00Z">
        <w:r w:rsidRPr="000544CE" w:rsidDel="009072CF">
          <w:rPr>
            <w:rFonts w:eastAsiaTheme="minorEastAsia" w:cs="Times New Roman"/>
            <w:sz w:val="20"/>
            <w:szCs w:val="20"/>
            <w:rPrChange w:id="560" w:author="Lead legend" w:date="2021-03-13T23:50:00Z">
              <w:rPr>
                <w:sz w:val="20"/>
                <w:szCs w:val="20"/>
              </w:rPr>
            </w:rPrChange>
          </w:rPr>
          <w:delText xml:space="preserve">, </w:delText>
        </w:r>
        <w:r w:rsidRPr="000544CE" w:rsidDel="002A7137">
          <w:rPr>
            <w:rFonts w:eastAsiaTheme="minorEastAsia" w:cs="Times New Roman"/>
            <w:sz w:val="20"/>
            <w:szCs w:val="20"/>
            <w:rPrChange w:id="561" w:author="Lead legend" w:date="2021-03-13T23:50:00Z">
              <w:rPr>
                <w:sz w:val="20"/>
                <w:szCs w:val="20"/>
              </w:rPr>
            </w:rPrChange>
          </w:rPr>
          <w:delText>proficient</w:delText>
        </w:r>
      </w:del>
      <w:del w:id="562" w:author="Lead legend" w:date="2021-03-07T16:14:00Z">
        <w:r w:rsidRPr="000544CE" w:rsidDel="00626BDE">
          <w:rPr>
            <w:rFonts w:eastAsiaTheme="minorEastAsia" w:cs="Times New Roman"/>
            <w:sz w:val="20"/>
            <w:szCs w:val="20"/>
            <w:rPrChange w:id="563" w:author="Lead legend" w:date="2021-03-13T23:50:00Z">
              <w:rPr>
                <w:sz w:val="20"/>
                <w:szCs w:val="20"/>
              </w:rPr>
            </w:rPrChange>
          </w:rPr>
          <w:delText xml:space="preserve"> in English</w:delText>
        </w:r>
      </w:del>
    </w:p>
    <w:p w14:paraId="2370DD40" w14:textId="3C9DC09B" w:rsidR="000F18F4" w:rsidRPr="000544CE" w:rsidDel="00626BDE" w:rsidRDefault="005F3ECB">
      <w:pPr>
        <w:pStyle w:val="ListParagraph1"/>
        <w:ind w:left="0"/>
        <w:rPr>
          <w:ins w:id="564" w:author="张凯忻" w:date="2020-08-17T20:01:00Z"/>
          <w:del w:id="565" w:author="Lead legend" w:date="2021-03-07T16:14:00Z"/>
          <w:rFonts w:ascii="Times New Roman" w:eastAsiaTheme="minorEastAsia" w:hAnsi="Times New Roman" w:cs="Times New Roman"/>
          <w:sz w:val="20"/>
          <w:szCs w:val="20"/>
          <w:rPrChange w:id="566" w:author="Lead legend" w:date="2021-03-13T23:50:00Z">
            <w:rPr>
              <w:ins w:id="567" w:author="张凯忻" w:date="2020-08-17T20:01:00Z"/>
              <w:del w:id="568" w:author="Lead legend" w:date="2021-03-07T16:14:00Z"/>
              <w:rFonts w:ascii="Times New Roman" w:hAnsi="Times New Roman"/>
              <w:sz w:val="20"/>
              <w:szCs w:val="20"/>
            </w:rPr>
          </w:rPrChange>
        </w:rPr>
        <w:pPrChange w:id="569" w:author="Lead legend" w:date="2021-03-07T16:14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570" w:author="Lead legend" w:date="2021-02-16T18:06:00Z">
        <w:r w:rsidRPr="000544CE" w:rsidDel="00042EB4">
          <w:rPr>
            <w:rFonts w:eastAsiaTheme="minorEastAsia" w:cs="Times New Roman"/>
            <w:sz w:val="20"/>
            <w:szCs w:val="20"/>
            <w:rPrChange w:id="571" w:author="Lead legend" w:date="2021-03-13T23:50:00Z">
              <w:rPr>
                <w:sz w:val="20"/>
                <w:szCs w:val="20"/>
              </w:rPr>
            </w:rPrChange>
          </w:rPr>
          <w:delText>Co</w:delText>
        </w:r>
        <w:r w:rsidRPr="000544CE" w:rsidDel="00042EB4">
          <w:rPr>
            <w:rFonts w:eastAsiaTheme="minorEastAsia" w:cs="Times New Roman"/>
            <w:spacing w:val="-1"/>
            <w:sz w:val="20"/>
            <w:szCs w:val="20"/>
            <w:rPrChange w:id="572" w:author="Lead legend" w:date="2021-03-13T23:50:00Z">
              <w:rPr>
                <w:spacing w:val="-1"/>
                <w:sz w:val="20"/>
                <w:szCs w:val="20"/>
              </w:rPr>
            </w:rPrChange>
          </w:rPr>
          <w:delText>m</w:delText>
        </w:r>
        <w:r w:rsidRPr="000544CE" w:rsidDel="00042EB4">
          <w:rPr>
            <w:rFonts w:eastAsiaTheme="minorEastAsia" w:cs="Times New Roman"/>
            <w:sz w:val="20"/>
            <w:szCs w:val="20"/>
            <w:rPrChange w:id="573" w:author="Lead legend" w:date="2021-03-13T23:50:00Z">
              <w:rPr>
                <w:sz w:val="20"/>
                <w:szCs w:val="20"/>
              </w:rPr>
            </w:rPrChange>
          </w:rPr>
          <w:delText>puter</w:delText>
        </w:r>
      </w:del>
      <w:del w:id="574" w:author="Lead legend" w:date="2021-03-07T16:14:00Z">
        <w:r w:rsidRPr="000544CE" w:rsidDel="00626BDE">
          <w:rPr>
            <w:rFonts w:eastAsiaTheme="minorEastAsia" w:cs="Times New Roman"/>
            <w:sz w:val="20"/>
            <w:szCs w:val="20"/>
            <w:rPrChange w:id="575" w:author="Lead legend" w:date="2021-03-13T23:50:00Z">
              <w:rPr>
                <w:sz w:val="20"/>
                <w:szCs w:val="20"/>
              </w:rPr>
            </w:rPrChange>
          </w:rPr>
          <w:delText xml:space="preserve"> </w:delText>
        </w:r>
      </w:del>
      <w:del w:id="576" w:author="Lead legend" w:date="2021-02-16T18:06:00Z">
        <w:r w:rsidRPr="000544CE" w:rsidDel="00042EB4">
          <w:rPr>
            <w:rFonts w:eastAsiaTheme="minorEastAsia" w:cs="Times New Roman"/>
            <w:sz w:val="20"/>
            <w:szCs w:val="20"/>
            <w:rPrChange w:id="577" w:author="Lead legend" w:date="2021-03-13T23:50:00Z">
              <w:rPr>
                <w:sz w:val="20"/>
                <w:szCs w:val="20"/>
              </w:rPr>
            </w:rPrChange>
          </w:rPr>
          <w:delText>Skills</w:delText>
        </w:r>
      </w:del>
      <w:del w:id="578" w:author="Lead legend" w:date="2021-03-07T16:14:00Z">
        <w:r w:rsidRPr="000544CE" w:rsidDel="00626BDE">
          <w:rPr>
            <w:rFonts w:eastAsiaTheme="minorEastAsia" w:cs="Times New Roman"/>
            <w:sz w:val="20"/>
            <w:szCs w:val="20"/>
            <w:rPrChange w:id="579" w:author="Lead legend" w:date="2021-03-13T23:50:00Z">
              <w:rPr>
                <w:sz w:val="20"/>
                <w:szCs w:val="20"/>
              </w:rPr>
            </w:rPrChange>
          </w:rPr>
          <w:delText xml:space="preserve">: </w:delText>
        </w:r>
      </w:del>
    </w:p>
    <w:p w14:paraId="45ABB28D" w14:textId="7F54C86E" w:rsidR="005D5182" w:rsidRPr="000544CE" w:rsidDel="000F18F4" w:rsidRDefault="005F3ECB">
      <w:pPr>
        <w:pStyle w:val="ListParagraph1"/>
        <w:ind w:left="0"/>
        <w:rPr>
          <w:ins w:id="580" w:author="张凯忻" w:date="2020-08-17T20:01:00Z"/>
          <w:del w:id="581" w:author="Lead legend" w:date="2021-02-14T20:56:00Z"/>
          <w:rFonts w:ascii="Times New Roman" w:eastAsiaTheme="minorEastAsia" w:hAnsi="Times New Roman" w:cs="Times New Roman"/>
          <w:sz w:val="20"/>
          <w:szCs w:val="20"/>
          <w:rPrChange w:id="582" w:author="Lead legend" w:date="2021-03-13T23:50:00Z">
            <w:rPr>
              <w:ins w:id="583" w:author="张凯忻" w:date="2020-08-17T20:01:00Z"/>
              <w:del w:id="584" w:author="Lead legend" w:date="2021-02-14T20:56:00Z"/>
              <w:rFonts w:ascii="Times New Roman" w:hAnsi="Times New Roman"/>
              <w:sz w:val="20"/>
              <w:szCs w:val="20"/>
            </w:rPr>
          </w:rPrChange>
        </w:rPr>
        <w:pPrChange w:id="585" w:author="Lead legend" w:date="2021-03-07T16:14:00Z">
          <w:pPr>
            <w:pStyle w:val="ListParagraph1"/>
            <w:ind w:left="0" w:firstLine="420"/>
            <w:jc w:val="both"/>
          </w:pPr>
        </w:pPrChange>
      </w:pPr>
      <w:del w:id="586" w:author="Lead legend" w:date="2021-02-14T20:56:00Z">
        <w:r w:rsidRPr="000544CE" w:rsidDel="000F18F4">
          <w:rPr>
            <w:rFonts w:eastAsiaTheme="minorEastAsia" w:cs="Times New Roman"/>
            <w:sz w:val="20"/>
            <w:szCs w:val="20"/>
            <w:rPrChange w:id="587" w:author="Lead legend" w:date="2021-03-13T23:50:00Z">
              <w:rPr>
                <w:sz w:val="20"/>
                <w:szCs w:val="20"/>
              </w:rPr>
            </w:rPrChange>
          </w:rPr>
          <w:delText>Stata</w:delText>
        </w:r>
      </w:del>
      <w:ins w:id="588" w:author="张凯忻" w:date="2020-08-17T20:02:00Z">
        <w:del w:id="589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590" w:author="Lead legend" w:date="2021-03-13T23:50:00Z">
                <w:rPr>
                  <w:sz w:val="20"/>
                  <w:szCs w:val="20"/>
                </w:rPr>
              </w:rPrChange>
            </w:rPr>
            <w:delText>: used to apply stata processing a</w:delText>
          </w:r>
        </w:del>
      </w:ins>
      <w:ins w:id="591" w:author="张凯忻" w:date="2020-08-17T20:03:00Z">
        <w:del w:id="592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593" w:author="Lead legend" w:date="2021-03-13T23:50:00Z">
                <w:rPr>
                  <w:sz w:val="20"/>
                  <w:szCs w:val="20"/>
                </w:rPr>
              </w:rPrChange>
            </w:rPr>
            <w:delText xml:space="preserve">nd </w:delText>
          </w:r>
        </w:del>
      </w:ins>
      <w:ins w:id="594" w:author="张凯忻" w:date="2020-08-17T20:07:00Z">
        <w:del w:id="595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596" w:author="Lead legend" w:date="2021-03-13T23:50:00Z">
                <w:rPr>
                  <w:sz w:val="20"/>
                  <w:szCs w:val="20"/>
                </w:rPr>
              </w:rPrChange>
            </w:rPr>
            <w:delText>analyzing</w:delText>
          </w:r>
        </w:del>
      </w:ins>
      <w:ins w:id="597" w:author="张凯忻" w:date="2020-08-17T20:02:00Z">
        <w:del w:id="598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599" w:author="Lead legend" w:date="2021-03-13T23:50:00Z">
                <w:rPr>
                  <w:sz w:val="20"/>
                  <w:szCs w:val="20"/>
                </w:rPr>
              </w:rPrChange>
            </w:rPr>
            <w:delText xml:space="preserve"> the results of questionaire</w:delText>
          </w:r>
        </w:del>
      </w:ins>
      <w:ins w:id="600" w:author="张凯忻" w:date="2020-08-17T20:03:00Z">
        <w:del w:id="601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02" w:author="Lead legend" w:date="2021-03-13T23:50:00Z">
                <w:rPr>
                  <w:sz w:val="20"/>
                  <w:szCs w:val="20"/>
                </w:rPr>
              </w:rPrChange>
            </w:rPr>
            <w:delText>s</w:delText>
          </w:r>
        </w:del>
      </w:ins>
      <w:ins w:id="603" w:author="张凯忻" w:date="2020-08-17T20:02:00Z">
        <w:del w:id="604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05" w:author="Lead legend" w:date="2021-03-13T23:50:00Z">
                <w:rPr>
                  <w:sz w:val="20"/>
                  <w:szCs w:val="20"/>
                </w:rPr>
              </w:rPrChange>
            </w:rPr>
            <w:delText xml:space="preserve"> for several </w:delText>
          </w:r>
        </w:del>
      </w:ins>
      <w:ins w:id="606" w:author="张凯忻" w:date="2020-08-17T20:11:00Z">
        <w:del w:id="607" w:author="Lead legend" w:date="2021-02-14T20:56:00Z">
          <w:r w:rsidR="000035D5" w:rsidRPr="000544CE" w:rsidDel="000F18F4">
            <w:rPr>
              <w:rFonts w:eastAsiaTheme="minorEastAsia" w:cs="Times New Roman"/>
              <w:sz w:val="20"/>
              <w:szCs w:val="20"/>
              <w:rPrChange w:id="608" w:author="Lead legend" w:date="2021-03-13T23:50:00Z">
                <w:rPr>
                  <w:sz w:val="20"/>
                  <w:szCs w:val="20"/>
                </w:rPr>
              </w:rPrChange>
            </w:rPr>
            <w:pgNum/>
          </w:r>
          <w:r w:rsidR="000035D5" w:rsidRPr="000544CE" w:rsidDel="000F18F4">
            <w:rPr>
              <w:rFonts w:eastAsiaTheme="minorEastAsia" w:cs="Times New Roman"/>
              <w:sz w:val="20"/>
              <w:szCs w:val="20"/>
              <w:rPrChange w:id="609" w:author="Lead legend" w:date="2021-03-13T23:50:00Z">
                <w:rPr>
                  <w:sz w:val="20"/>
                  <w:szCs w:val="20"/>
                </w:rPr>
              </w:rPrChange>
            </w:rPr>
            <w:delText>ociological</w:delText>
          </w:r>
        </w:del>
      </w:ins>
      <w:ins w:id="610" w:author="张凯忻" w:date="2020-08-17T20:02:00Z">
        <w:del w:id="611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12" w:author="Lead legend" w:date="2021-03-13T23:50:00Z">
                <w:rPr>
                  <w:sz w:val="20"/>
                  <w:szCs w:val="20"/>
                </w:rPr>
              </w:rPrChange>
            </w:rPr>
            <w:delText xml:space="preserve"> investigation</w:delText>
          </w:r>
        </w:del>
      </w:ins>
      <w:ins w:id="613" w:author="张凯忻" w:date="2020-08-17T20:03:00Z">
        <w:del w:id="614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15" w:author="Lead legend" w:date="2021-03-13T23:50:00Z">
                <w:rPr>
                  <w:sz w:val="20"/>
                  <w:szCs w:val="20"/>
                </w:rPr>
              </w:rPrChange>
            </w:rPr>
            <w:delText xml:space="preserve">s; </w:delText>
          </w:r>
        </w:del>
      </w:ins>
      <w:del w:id="616" w:author="Lead legend" w:date="2021-02-14T20:56:00Z">
        <w:r w:rsidRPr="000544CE" w:rsidDel="000F18F4">
          <w:rPr>
            <w:rFonts w:eastAsiaTheme="minorEastAsia" w:cs="Times New Roman"/>
            <w:sz w:val="20"/>
            <w:szCs w:val="20"/>
            <w:rPrChange w:id="617" w:author="Lead legend" w:date="2021-03-13T23:50:00Z">
              <w:rPr>
                <w:sz w:val="20"/>
                <w:szCs w:val="20"/>
              </w:rPr>
            </w:rPrChange>
          </w:rPr>
          <w:delText xml:space="preserve">, </w:delText>
        </w:r>
      </w:del>
    </w:p>
    <w:p w14:paraId="1A498BDC" w14:textId="4B650F55" w:rsidR="005D5182" w:rsidRPr="000544CE" w:rsidDel="000F18F4" w:rsidRDefault="005F3ECB">
      <w:pPr>
        <w:pStyle w:val="ListParagraph1"/>
        <w:ind w:left="0"/>
        <w:rPr>
          <w:ins w:id="618" w:author="张凯忻" w:date="2020-08-17T20:01:00Z"/>
          <w:del w:id="619" w:author="Lead legend" w:date="2021-02-14T20:56:00Z"/>
          <w:rFonts w:ascii="Times New Roman" w:eastAsiaTheme="minorEastAsia" w:hAnsi="Times New Roman" w:cs="Times New Roman"/>
          <w:sz w:val="20"/>
          <w:szCs w:val="20"/>
          <w:rPrChange w:id="620" w:author="Lead legend" w:date="2021-03-13T23:50:00Z">
            <w:rPr>
              <w:ins w:id="621" w:author="张凯忻" w:date="2020-08-17T20:01:00Z"/>
              <w:del w:id="622" w:author="Lead legend" w:date="2021-02-14T20:56:00Z"/>
              <w:rFonts w:ascii="Times New Roman" w:hAnsi="Times New Roman"/>
              <w:sz w:val="20"/>
              <w:szCs w:val="20"/>
            </w:rPr>
          </w:rPrChange>
        </w:rPr>
        <w:pPrChange w:id="623" w:author="Lead legend" w:date="2021-03-07T16:14:00Z">
          <w:pPr>
            <w:pStyle w:val="ListParagraph1"/>
            <w:ind w:left="0" w:firstLine="420"/>
            <w:jc w:val="both"/>
          </w:pPr>
        </w:pPrChange>
      </w:pPr>
      <w:del w:id="624" w:author="Lead legend" w:date="2021-02-14T20:56:00Z">
        <w:r w:rsidRPr="000544CE" w:rsidDel="000F18F4">
          <w:rPr>
            <w:rFonts w:eastAsiaTheme="minorEastAsia" w:cs="Times New Roman"/>
            <w:sz w:val="20"/>
            <w:szCs w:val="20"/>
            <w:rPrChange w:id="625" w:author="Lead legend" w:date="2021-03-13T23:50:00Z">
              <w:rPr>
                <w:sz w:val="20"/>
                <w:szCs w:val="20"/>
              </w:rPr>
            </w:rPrChange>
          </w:rPr>
          <w:delText>Word, Excel, PowerPoint</w:delText>
        </w:r>
      </w:del>
      <w:ins w:id="626" w:author="张凯忻" w:date="2020-08-17T20:03:00Z">
        <w:del w:id="627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28" w:author="Lead legend" w:date="2021-03-13T23:50:00Z">
                <w:rPr>
                  <w:sz w:val="20"/>
                  <w:szCs w:val="20"/>
                </w:rPr>
              </w:rPrChange>
            </w:rPr>
            <w:delText xml:space="preserve">: skillful </w:delText>
          </w:r>
        </w:del>
      </w:ins>
      <w:ins w:id="629" w:author="张凯忻" w:date="2020-08-17T20:04:00Z">
        <w:del w:id="630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31" w:author="Lead legend" w:date="2021-03-13T23:50:00Z">
                <w:rPr>
                  <w:sz w:val="20"/>
                  <w:szCs w:val="20"/>
                </w:rPr>
              </w:rPrChange>
            </w:rPr>
            <w:delText xml:space="preserve">in </w:delText>
          </w:r>
        </w:del>
      </w:ins>
      <w:ins w:id="632" w:author="张凯忻" w:date="2020-08-17T20:07:00Z">
        <w:del w:id="633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34" w:author="Lead legend" w:date="2021-03-13T23:50:00Z">
                <w:rPr>
                  <w:sz w:val="20"/>
                  <w:szCs w:val="20"/>
                </w:rPr>
              </w:rPrChange>
            </w:rPr>
            <w:delText>visualization</w:delText>
          </w:r>
        </w:del>
      </w:ins>
      <w:del w:id="635" w:author="Lead legend" w:date="2021-02-14T20:56:00Z">
        <w:r w:rsidRPr="000544CE" w:rsidDel="000F18F4">
          <w:rPr>
            <w:rFonts w:eastAsiaTheme="minorEastAsia" w:cs="Times New Roman"/>
            <w:sz w:val="20"/>
            <w:szCs w:val="20"/>
            <w:rPrChange w:id="636" w:author="Lead legend" w:date="2021-03-13T23:50:00Z">
              <w:rPr>
                <w:sz w:val="20"/>
                <w:szCs w:val="20"/>
              </w:rPr>
            </w:rPrChange>
          </w:rPr>
          <w:delText xml:space="preserve">, OneNote, </w:delText>
        </w:r>
      </w:del>
      <w:ins w:id="637" w:author="张凯忻" w:date="2020-08-17T20:04:00Z">
        <w:del w:id="638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39" w:author="Lead legend" w:date="2021-03-13T23:50:00Z">
                <w:rPr>
                  <w:sz w:val="20"/>
                  <w:szCs w:val="20"/>
                </w:rPr>
              </w:rPrChange>
            </w:rPr>
            <w:delText>and</w:delText>
          </w:r>
        </w:del>
      </w:ins>
      <w:ins w:id="640" w:author="张凯忻" w:date="2020-08-17T20:07:00Z">
        <w:del w:id="641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42" w:author="Lead legend" w:date="2021-03-13T23:50:00Z">
                <w:rPr>
                  <w:sz w:val="20"/>
                  <w:szCs w:val="20"/>
                </w:rPr>
              </w:rPrChange>
            </w:rPr>
            <w:delText xml:space="preserve"> presentation</w:delText>
          </w:r>
        </w:del>
      </w:ins>
      <w:ins w:id="643" w:author="张凯忻" w:date="2020-08-17T20:11:00Z">
        <w:del w:id="644" w:author="Lead legend" w:date="2021-02-14T20:56:00Z">
          <w:r w:rsidR="000035D5" w:rsidRPr="000544CE" w:rsidDel="000F18F4">
            <w:rPr>
              <w:rFonts w:eastAsiaTheme="minorEastAsia" w:cs="Times New Roman"/>
              <w:sz w:val="20"/>
              <w:szCs w:val="20"/>
              <w:rPrChange w:id="645" w:author="Lead legend" w:date="2021-03-13T23:50:00Z">
                <w:rPr>
                  <w:sz w:val="20"/>
                  <w:szCs w:val="20"/>
                </w:rPr>
              </w:rPrChange>
            </w:rPr>
            <w:delText xml:space="preserve">; </w:delText>
          </w:r>
        </w:del>
      </w:ins>
      <w:ins w:id="646" w:author="张凯忻" w:date="2020-08-17T20:04:00Z">
        <w:del w:id="647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48" w:author="Lead legend" w:date="2021-03-13T23:50:00Z">
                <w:rPr>
                  <w:sz w:val="20"/>
                  <w:szCs w:val="20"/>
                </w:rPr>
              </w:rPrChange>
            </w:rPr>
            <w:delText xml:space="preserve"> </w:delText>
          </w:r>
        </w:del>
      </w:ins>
    </w:p>
    <w:p w14:paraId="265DC5F5" w14:textId="113B0D16" w:rsidR="00165DD6" w:rsidRPr="000544CE" w:rsidDel="000F18F4" w:rsidRDefault="005F3ECB">
      <w:pPr>
        <w:pStyle w:val="ListParagraph1"/>
        <w:ind w:left="0"/>
        <w:rPr>
          <w:del w:id="649" w:author="Lead legend" w:date="2021-02-14T20:56:00Z"/>
          <w:rFonts w:ascii="Times New Roman" w:eastAsiaTheme="minorEastAsia" w:hAnsi="Times New Roman" w:cs="Times New Roman"/>
          <w:sz w:val="20"/>
          <w:szCs w:val="20"/>
          <w:rPrChange w:id="650" w:author="Lead legend" w:date="2021-03-13T23:50:00Z">
            <w:rPr>
              <w:del w:id="651" w:author="Lead legend" w:date="2021-02-14T20:56:00Z"/>
              <w:rFonts w:ascii="Times New Roman" w:hAnsi="Times New Roman"/>
              <w:sz w:val="20"/>
              <w:szCs w:val="20"/>
            </w:rPr>
          </w:rPrChange>
        </w:rPr>
        <w:pPrChange w:id="652" w:author="Lead legend" w:date="2021-03-07T16:14:00Z">
          <w:pPr>
            <w:pStyle w:val="ListParagraph1"/>
            <w:numPr>
              <w:numId w:val="4"/>
            </w:numPr>
            <w:ind w:left="420" w:hanging="420"/>
            <w:jc w:val="both"/>
          </w:pPr>
        </w:pPrChange>
      </w:pPr>
      <w:del w:id="653" w:author="Lead legend" w:date="2021-02-14T20:56:00Z">
        <w:r w:rsidRPr="000544CE" w:rsidDel="000F18F4">
          <w:rPr>
            <w:rFonts w:ascii="Times New Roman" w:eastAsiaTheme="minorEastAsia" w:hAnsi="Times New Roman" w:cs="Times New Roman"/>
            <w:sz w:val="20"/>
            <w:szCs w:val="20"/>
            <w:rPrChange w:id="654" w:author="Lead legend" w:date="2021-03-13T23:50:00Z">
              <w:rPr>
                <w:sz w:val="20"/>
                <w:szCs w:val="20"/>
                <w:lang w:val="zh-CN"/>
              </w:rPr>
            </w:rPrChange>
          </w:rPr>
          <w:delText>Python</w:delText>
        </w:r>
      </w:del>
      <w:ins w:id="655" w:author="张凯忻" w:date="2020-08-17T20:02:00Z">
        <w:del w:id="656" w:author="Lead legend" w:date="2021-02-14T20:56:00Z">
          <w:r w:rsidR="005D5182" w:rsidRPr="000544CE" w:rsidDel="000F18F4">
            <w:rPr>
              <w:rFonts w:eastAsiaTheme="minorEastAsia" w:cs="Times New Roman"/>
              <w:sz w:val="20"/>
              <w:szCs w:val="20"/>
              <w:rPrChange w:id="657" w:author="Lead legend" w:date="2021-03-13T23:50:00Z">
                <w:rPr>
                  <w:sz w:val="20"/>
                  <w:szCs w:val="20"/>
                </w:rPr>
              </w:rPrChange>
            </w:rPr>
            <w:delText xml:space="preserve">: </w:delText>
          </w:r>
        </w:del>
      </w:ins>
      <w:ins w:id="658" w:author="张凯忻" w:date="2020-08-17T20:11:00Z">
        <w:del w:id="659" w:author="Lead legend" w:date="2021-02-14T20:56:00Z">
          <w:r w:rsidR="000035D5" w:rsidRPr="000544CE" w:rsidDel="000F18F4">
            <w:rPr>
              <w:rFonts w:eastAsiaTheme="minorEastAsia" w:cs="Times New Roman"/>
              <w:sz w:val="20"/>
              <w:szCs w:val="20"/>
              <w:rPrChange w:id="660" w:author="Lead legend" w:date="2021-03-13T23:50:00Z">
                <w:rPr>
                  <w:sz w:val="20"/>
                  <w:szCs w:val="20"/>
                </w:rPr>
              </w:rPrChange>
            </w:rPr>
            <w:delText>have obtained the diploma of an online python course</w:delText>
          </w:r>
        </w:del>
      </w:ins>
    </w:p>
    <w:p w14:paraId="76801C12" w14:textId="15A57B1C" w:rsidR="00165DD6" w:rsidRPr="000544CE" w:rsidDel="00091AB5" w:rsidRDefault="005F3ECB" w:rsidP="00C54813">
      <w:pPr>
        <w:pStyle w:val="ListParagraph1"/>
        <w:ind w:left="420"/>
        <w:rPr>
          <w:del w:id="661" w:author="Lead legend" w:date="2021-02-14T20:59:00Z"/>
          <w:rFonts w:ascii="Times New Roman" w:eastAsiaTheme="minorEastAsia" w:hAnsi="Times New Roman" w:cs="Times New Roman"/>
          <w:sz w:val="20"/>
          <w:szCs w:val="20"/>
          <w:rPrChange w:id="662" w:author="Lead legend" w:date="2021-03-13T23:50:00Z">
            <w:rPr>
              <w:del w:id="663" w:author="Lead legend" w:date="2021-02-14T20:59:00Z"/>
              <w:rFonts w:ascii="Times New Roman" w:hAnsi="Times New Roman"/>
              <w:sz w:val="20"/>
              <w:szCs w:val="20"/>
            </w:rPr>
          </w:rPrChange>
        </w:rPr>
      </w:pPr>
      <w:del w:id="664" w:author="Lead legend" w:date="2021-02-14T20:58:00Z">
        <w:r w:rsidRPr="000544CE" w:rsidDel="00B22931">
          <w:rPr>
            <w:rFonts w:eastAsiaTheme="minorEastAsia" w:cs="Times New Roman"/>
            <w:sz w:val="20"/>
            <w:szCs w:val="20"/>
            <w:rPrChange w:id="665" w:author="Lead legend" w:date="2021-03-13T23:50:00Z">
              <w:rPr>
                <w:sz w:val="20"/>
                <w:szCs w:val="20"/>
              </w:rPr>
            </w:rPrChange>
          </w:rPr>
          <w:delText>I</w:delText>
        </w:r>
      </w:del>
      <w:del w:id="666" w:author="Lead legend" w:date="2021-02-14T20:57:00Z">
        <w:r w:rsidRPr="000544CE" w:rsidDel="00B22931">
          <w:rPr>
            <w:rFonts w:eastAsiaTheme="minorEastAsia" w:cs="Times New Roman"/>
            <w:sz w:val="20"/>
            <w:szCs w:val="20"/>
            <w:rPrChange w:id="667" w:author="Lead legend" w:date="2021-03-13T23:50:00Z">
              <w:rPr>
                <w:sz w:val="20"/>
                <w:szCs w:val="20"/>
              </w:rPr>
            </w:rPrChange>
          </w:rPr>
          <w:delText>nterests: Stamps, Museums, Postcards and Matchbox Label Collection</w:delText>
        </w:r>
      </w:del>
    </w:p>
    <w:p w14:paraId="2BC1D71A" w14:textId="40DBE092" w:rsidR="00165DD6" w:rsidRPr="000544CE" w:rsidDel="00631BAF" w:rsidRDefault="00165DD6">
      <w:pPr>
        <w:pStyle w:val="ListParagraph1"/>
        <w:ind w:left="420"/>
        <w:rPr>
          <w:del w:id="668" w:author="Lead legend" w:date="2021-02-14T20:59:00Z"/>
          <w:rFonts w:ascii="Times New Roman" w:eastAsiaTheme="minorEastAsia" w:hAnsi="Times New Roman" w:cs="Times New Roman"/>
          <w:sz w:val="20"/>
          <w:szCs w:val="20"/>
        </w:rPr>
      </w:pPr>
    </w:p>
    <w:p w14:paraId="4665BDF6" w14:textId="71C4D1C6" w:rsidR="00165DD6" w:rsidRPr="000544CE" w:rsidRDefault="00165DD6">
      <w:pPr>
        <w:pStyle w:val="ListParagraph1"/>
        <w:ind w:left="0"/>
        <w:rPr>
          <w:rFonts w:ascii="Times New Roman" w:eastAsiaTheme="minorEastAsia" w:hAnsi="Times New Roman" w:cs="Times New Roman"/>
          <w:rPrChange w:id="669" w:author="Lead legend" w:date="2021-03-13T23:50:00Z">
            <w:rPr/>
          </w:rPrChange>
        </w:rPr>
        <w:pPrChange w:id="670" w:author="Lead legend" w:date="2021-03-09T20:10:00Z">
          <w:pPr>
            <w:pStyle w:val="ListParagraph1"/>
            <w:ind w:left="0"/>
            <w:jc w:val="both"/>
          </w:pPr>
        </w:pPrChange>
      </w:pPr>
    </w:p>
    <w:sectPr w:rsidR="00165DD6" w:rsidRPr="000544CE" w:rsidSect="00E75300">
      <w:pgSz w:w="11900" w:h="16840"/>
      <w:pgMar w:top="1440" w:right="1080" w:bottom="1440" w:left="1080" w:header="708" w:footer="709" w:gutter="0"/>
      <w:cols w:space="720"/>
      <w:docGrid w:linePitch="326"/>
      <w:sectPrChange w:id="671" w:author="Lead legend" w:date="2021-03-09T18:53:00Z">
        <w:sectPr w:rsidR="00165DD6" w:rsidRPr="000544CE" w:rsidSect="00E75300">
          <w:pgMar w:top="1440" w:right="1440" w:bottom="1440" w:left="1440" w:header="708" w:footer="709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A059" w14:textId="77777777" w:rsidR="00E376C1" w:rsidRDefault="00E376C1">
      <w:r>
        <w:separator/>
      </w:r>
    </w:p>
  </w:endnote>
  <w:endnote w:type="continuationSeparator" w:id="0">
    <w:p w14:paraId="2CAD037D" w14:textId="77777777" w:rsidR="00E376C1" w:rsidRDefault="00E3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5B90" w14:textId="77777777" w:rsidR="00E376C1" w:rsidRDefault="00E376C1">
      <w:r>
        <w:separator/>
      </w:r>
    </w:p>
  </w:footnote>
  <w:footnote w:type="continuationSeparator" w:id="0">
    <w:p w14:paraId="4D8E67AD" w14:textId="77777777" w:rsidR="00E376C1" w:rsidRDefault="00E3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1D8"/>
    <w:multiLevelType w:val="hybridMultilevel"/>
    <w:tmpl w:val="67105948"/>
    <w:numStyleLink w:val="1"/>
  </w:abstractNum>
  <w:abstractNum w:abstractNumId="1" w15:restartNumberingAfterBreak="0">
    <w:nsid w:val="051D60A6"/>
    <w:multiLevelType w:val="hybridMultilevel"/>
    <w:tmpl w:val="1B8E8000"/>
    <w:styleLink w:val="2"/>
    <w:lvl w:ilvl="0" w:tplc="1AAC9F8A">
      <w:start w:val="1"/>
      <w:numFmt w:val="bullet"/>
      <w:lvlText w:val="·"/>
      <w:lvlJc w:val="left"/>
      <w:pPr>
        <w:ind w:left="42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24DBFC">
      <w:start w:val="1"/>
      <w:numFmt w:val="bullet"/>
      <w:lvlText w:val="■"/>
      <w:lvlJc w:val="left"/>
      <w:pPr>
        <w:ind w:left="7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A4D86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A2BEDA">
      <w:start w:val="1"/>
      <w:numFmt w:val="bullet"/>
      <w:lvlText w:val="●"/>
      <w:lvlJc w:val="left"/>
      <w:pPr>
        <w:ind w:left="14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728D4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2EF37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A896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E859B2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38556C">
      <w:start w:val="1"/>
      <w:numFmt w:val="bullet"/>
      <w:lvlText w:val="◆"/>
      <w:lvlJc w:val="left"/>
      <w:pPr>
        <w:ind w:left="36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F82283F"/>
    <w:multiLevelType w:val="hybridMultilevel"/>
    <w:tmpl w:val="67105948"/>
    <w:styleLink w:val="1"/>
    <w:lvl w:ilvl="0" w:tplc="9176E592">
      <w:start w:val="1"/>
      <w:numFmt w:val="bullet"/>
      <w:lvlText w:val="·"/>
      <w:lvlJc w:val="left"/>
      <w:pPr>
        <w:ind w:left="42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4FB5A">
      <w:start w:val="1"/>
      <w:numFmt w:val="bullet"/>
      <w:lvlText w:val="■"/>
      <w:lvlJc w:val="left"/>
      <w:pPr>
        <w:ind w:left="7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DC37E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4C11A">
      <w:start w:val="1"/>
      <w:numFmt w:val="bullet"/>
      <w:lvlText w:val="●"/>
      <w:lvlJc w:val="left"/>
      <w:pPr>
        <w:ind w:left="14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76DEF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76404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ECA802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FA675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627436">
      <w:start w:val="1"/>
      <w:numFmt w:val="bullet"/>
      <w:lvlText w:val="◆"/>
      <w:lvlJc w:val="left"/>
      <w:pPr>
        <w:ind w:left="36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205E27"/>
    <w:multiLevelType w:val="hybridMultilevel"/>
    <w:tmpl w:val="A4CCD23E"/>
    <w:lvl w:ilvl="0" w:tplc="A4E8DD18">
      <w:start w:val="1"/>
      <w:numFmt w:val="bullet"/>
      <w:lvlText w:val=""/>
      <w:lvlJc w:val="left"/>
      <w:pPr>
        <w:ind w:left="420" w:hanging="30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97323E"/>
    <w:multiLevelType w:val="hybridMultilevel"/>
    <w:tmpl w:val="1B8E8000"/>
    <w:numStyleLink w:val="2"/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d legend">
    <w15:presenceInfo w15:providerId="Windows Live" w15:userId="402145db52fa939d"/>
  </w15:person>
  <w15:person w15:author="张凯忻">
    <w15:presenceInfo w15:providerId="AD" w15:userId="S::1800017862@pku.edu.cn::3f5aa7f1-97db-4f60-b2da-f994d3aef2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revisionView w:markup="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D6"/>
    <w:rsid w:val="00000F6D"/>
    <w:rsid w:val="000035D5"/>
    <w:rsid w:val="000126EE"/>
    <w:rsid w:val="00012D33"/>
    <w:rsid w:val="0002524C"/>
    <w:rsid w:val="000306D8"/>
    <w:rsid w:val="00030873"/>
    <w:rsid w:val="00031F6A"/>
    <w:rsid w:val="00032B3E"/>
    <w:rsid w:val="00042EB4"/>
    <w:rsid w:val="00046CE9"/>
    <w:rsid w:val="000544CE"/>
    <w:rsid w:val="000557D3"/>
    <w:rsid w:val="00064FF6"/>
    <w:rsid w:val="00065DF1"/>
    <w:rsid w:val="00067111"/>
    <w:rsid w:val="0007427F"/>
    <w:rsid w:val="000815B2"/>
    <w:rsid w:val="00091AB5"/>
    <w:rsid w:val="0009231B"/>
    <w:rsid w:val="00094DC9"/>
    <w:rsid w:val="0009661A"/>
    <w:rsid w:val="000B0F8F"/>
    <w:rsid w:val="000B7DBB"/>
    <w:rsid w:val="000D2DF3"/>
    <w:rsid w:val="000D3486"/>
    <w:rsid w:val="000D7B1C"/>
    <w:rsid w:val="000F18F4"/>
    <w:rsid w:val="000F23B5"/>
    <w:rsid w:val="00103054"/>
    <w:rsid w:val="00106AE6"/>
    <w:rsid w:val="00131DC1"/>
    <w:rsid w:val="00142ECD"/>
    <w:rsid w:val="001565B6"/>
    <w:rsid w:val="00157ED7"/>
    <w:rsid w:val="00160533"/>
    <w:rsid w:val="00163642"/>
    <w:rsid w:val="00164CCB"/>
    <w:rsid w:val="001651D5"/>
    <w:rsid w:val="00165DD6"/>
    <w:rsid w:val="001665EB"/>
    <w:rsid w:val="00176C1A"/>
    <w:rsid w:val="00176C5E"/>
    <w:rsid w:val="00180E3E"/>
    <w:rsid w:val="00184404"/>
    <w:rsid w:val="001A1E1D"/>
    <w:rsid w:val="001A706E"/>
    <w:rsid w:val="001B2B26"/>
    <w:rsid w:val="001C31FF"/>
    <w:rsid w:val="001C5386"/>
    <w:rsid w:val="001D4F90"/>
    <w:rsid w:val="001E553C"/>
    <w:rsid w:val="001F10A7"/>
    <w:rsid w:val="001F61A3"/>
    <w:rsid w:val="0020787A"/>
    <w:rsid w:val="00212AC2"/>
    <w:rsid w:val="00217E72"/>
    <w:rsid w:val="0022171E"/>
    <w:rsid w:val="00223675"/>
    <w:rsid w:val="00223DE1"/>
    <w:rsid w:val="00225F3E"/>
    <w:rsid w:val="00233044"/>
    <w:rsid w:val="00260473"/>
    <w:rsid w:val="00261CF4"/>
    <w:rsid w:val="002655A8"/>
    <w:rsid w:val="00274761"/>
    <w:rsid w:val="00277745"/>
    <w:rsid w:val="00281040"/>
    <w:rsid w:val="002831B8"/>
    <w:rsid w:val="00294FAC"/>
    <w:rsid w:val="0029714D"/>
    <w:rsid w:val="002A3190"/>
    <w:rsid w:val="002A7137"/>
    <w:rsid w:val="002B0983"/>
    <w:rsid w:val="002B2F33"/>
    <w:rsid w:val="002B4BC4"/>
    <w:rsid w:val="002B53D3"/>
    <w:rsid w:val="002B7AA0"/>
    <w:rsid w:val="002B7C3C"/>
    <w:rsid w:val="002C04D7"/>
    <w:rsid w:val="002C17D6"/>
    <w:rsid w:val="002C73DE"/>
    <w:rsid w:val="002D0351"/>
    <w:rsid w:val="002D6776"/>
    <w:rsid w:val="002E1659"/>
    <w:rsid w:val="002E1806"/>
    <w:rsid w:val="002E6729"/>
    <w:rsid w:val="002F29D8"/>
    <w:rsid w:val="002F4335"/>
    <w:rsid w:val="002F74FA"/>
    <w:rsid w:val="00300559"/>
    <w:rsid w:val="00312C49"/>
    <w:rsid w:val="00321832"/>
    <w:rsid w:val="0032263D"/>
    <w:rsid w:val="00324E52"/>
    <w:rsid w:val="00327393"/>
    <w:rsid w:val="00341BA8"/>
    <w:rsid w:val="00342F7C"/>
    <w:rsid w:val="00364C60"/>
    <w:rsid w:val="00364E57"/>
    <w:rsid w:val="00364F24"/>
    <w:rsid w:val="00366941"/>
    <w:rsid w:val="00376133"/>
    <w:rsid w:val="00376C25"/>
    <w:rsid w:val="00385B84"/>
    <w:rsid w:val="00387737"/>
    <w:rsid w:val="003B117C"/>
    <w:rsid w:val="003C2328"/>
    <w:rsid w:val="003C55C9"/>
    <w:rsid w:val="003C6B0A"/>
    <w:rsid w:val="003C7AEA"/>
    <w:rsid w:val="003D0782"/>
    <w:rsid w:val="003D3A08"/>
    <w:rsid w:val="003F156B"/>
    <w:rsid w:val="003F4D1A"/>
    <w:rsid w:val="00400EF0"/>
    <w:rsid w:val="0040109A"/>
    <w:rsid w:val="00401805"/>
    <w:rsid w:val="00403294"/>
    <w:rsid w:val="00424C60"/>
    <w:rsid w:val="00431FEB"/>
    <w:rsid w:val="00433B83"/>
    <w:rsid w:val="00435F79"/>
    <w:rsid w:val="004420E5"/>
    <w:rsid w:val="00445CD7"/>
    <w:rsid w:val="00446484"/>
    <w:rsid w:val="00451BEB"/>
    <w:rsid w:val="00462C23"/>
    <w:rsid w:val="004631AF"/>
    <w:rsid w:val="00463E60"/>
    <w:rsid w:val="00465827"/>
    <w:rsid w:val="00471632"/>
    <w:rsid w:val="0047615F"/>
    <w:rsid w:val="004806E6"/>
    <w:rsid w:val="004912AC"/>
    <w:rsid w:val="00495DA2"/>
    <w:rsid w:val="004A490B"/>
    <w:rsid w:val="004A4FCE"/>
    <w:rsid w:val="004B3101"/>
    <w:rsid w:val="004B4324"/>
    <w:rsid w:val="004C7484"/>
    <w:rsid w:val="004C7CB9"/>
    <w:rsid w:val="004E3B38"/>
    <w:rsid w:val="004F3361"/>
    <w:rsid w:val="00516025"/>
    <w:rsid w:val="00516B1B"/>
    <w:rsid w:val="005170E1"/>
    <w:rsid w:val="00545AC5"/>
    <w:rsid w:val="00546EF7"/>
    <w:rsid w:val="00552024"/>
    <w:rsid w:val="00561D07"/>
    <w:rsid w:val="0056584D"/>
    <w:rsid w:val="00573E3E"/>
    <w:rsid w:val="005751C9"/>
    <w:rsid w:val="00584CD9"/>
    <w:rsid w:val="0059674A"/>
    <w:rsid w:val="005A709D"/>
    <w:rsid w:val="005B3BE0"/>
    <w:rsid w:val="005B4436"/>
    <w:rsid w:val="005B5604"/>
    <w:rsid w:val="005D1B92"/>
    <w:rsid w:val="005D5182"/>
    <w:rsid w:val="005E03AA"/>
    <w:rsid w:val="005E3418"/>
    <w:rsid w:val="005E35E4"/>
    <w:rsid w:val="005E7312"/>
    <w:rsid w:val="005F0462"/>
    <w:rsid w:val="005F3ECB"/>
    <w:rsid w:val="005F5BFE"/>
    <w:rsid w:val="006000AD"/>
    <w:rsid w:val="006118B9"/>
    <w:rsid w:val="00613173"/>
    <w:rsid w:val="006178CE"/>
    <w:rsid w:val="00626BDE"/>
    <w:rsid w:val="00631368"/>
    <w:rsid w:val="00631BAF"/>
    <w:rsid w:val="00632672"/>
    <w:rsid w:val="00634148"/>
    <w:rsid w:val="00640876"/>
    <w:rsid w:val="00645EAB"/>
    <w:rsid w:val="006648F3"/>
    <w:rsid w:val="00671A9D"/>
    <w:rsid w:val="00674FAA"/>
    <w:rsid w:val="00677C55"/>
    <w:rsid w:val="00681A44"/>
    <w:rsid w:val="00682E88"/>
    <w:rsid w:val="006856D3"/>
    <w:rsid w:val="00686AC4"/>
    <w:rsid w:val="006878C2"/>
    <w:rsid w:val="00697FC0"/>
    <w:rsid w:val="006A7193"/>
    <w:rsid w:val="006A7BD3"/>
    <w:rsid w:val="006B6AB3"/>
    <w:rsid w:val="006B779F"/>
    <w:rsid w:val="006C4BA3"/>
    <w:rsid w:val="006C6234"/>
    <w:rsid w:val="006C7D5F"/>
    <w:rsid w:val="006D0948"/>
    <w:rsid w:val="006D12A9"/>
    <w:rsid w:val="006D3B70"/>
    <w:rsid w:val="006D4094"/>
    <w:rsid w:val="006D668B"/>
    <w:rsid w:val="006E4446"/>
    <w:rsid w:val="006E6978"/>
    <w:rsid w:val="006F10CB"/>
    <w:rsid w:val="006F2E78"/>
    <w:rsid w:val="00724BD7"/>
    <w:rsid w:val="00725101"/>
    <w:rsid w:val="00746C55"/>
    <w:rsid w:val="00747321"/>
    <w:rsid w:val="00772475"/>
    <w:rsid w:val="00782DB4"/>
    <w:rsid w:val="00787CE5"/>
    <w:rsid w:val="00790170"/>
    <w:rsid w:val="00793D0F"/>
    <w:rsid w:val="0079524A"/>
    <w:rsid w:val="007A7EC0"/>
    <w:rsid w:val="007B19EB"/>
    <w:rsid w:val="007B1E47"/>
    <w:rsid w:val="007B58A9"/>
    <w:rsid w:val="007B61A5"/>
    <w:rsid w:val="007D62F9"/>
    <w:rsid w:val="007E55CC"/>
    <w:rsid w:val="007E6A3A"/>
    <w:rsid w:val="007F15E1"/>
    <w:rsid w:val="00820C76"/>
    <w:rsid w:val="008568D9"/>
    <w:rsid w:val="00862EB3"/>
    <w:rsid w:val="0086774A"/>
    <w:rsid w:val="008710FF"/>
    <w:rsid w:val="00872E46"/>
    <w:rsid w:val="00876096"/>
    <w:rsid w:val="00876FC7"/>
    <w:rsid w:val="008810C0"/>
    <w:rsid w:val="00882044"/>
    <w:rsid w:val="00883155"/>
    <w:rsid w:val="008912C9"/>
    <w:rsid w:val="00892F7D"/>
    <w:rsid w:val="0089612F"/>
    <w:rsid w:val="008961BD"/>
    <w:rsid w:val="00896745"/>
    <w:rsid w:val="008978FB"/>
    <w:rsid w:val="008B1566"/>
    <w:rsid w:val="008C076A"/>
    <w:rsid w:val="008C0EEF"/>
    <w:rsid w:val="008C6CE8"/>
    <w:rsid w:val="008D01D6"/>
    <w:rsid w:val="008D64B3"/>
    <w:rsid w:val="008E0066"/>
    <w:rsid w:val="008E133C"/>
    <w:rsid w:val="008E6070"/>
    <w:rsid w:val="008F457B"/>
    <w:rsid w:val="008F525C"/>
    <w:rsid w:val="009029C4"/>
    <w:rsid w:val="0090617C"/>
    <w:rsid w:val="009072CF"/>
    <w:rsid w:val="00912D5B"/>
    <w:rsid w:val="00916B28"/>
    <w:rsid w:val="0092019C"/>
    <w:rsid w:val="00922291"/>
    <w:rsid w:val="0092747F"/>
    <w:rsid w:val="00934815"/>
    <w:rsid w:val="009463A4"/>
    <w:rsid w:val="00946CCB"/>
    <w:rsid w:val="00946D9A"/>
    <w:rsid w:val="00947BD6"/>
    <w:rsid w:val="00950F2B"/>
    <w:rsid w:val="0095189C"/>
    <w:rsid w:val="00953303"/>
    <w:rsid w:val="009604F7"/>
    <w:rsid w:val="009669EB"/>
    <w:rsid w:val="00970C99"/>
    <w:rsid w:val="00971071"/>
    <w:rsid w:val="009754DE"/>
    <w:rsid w:val="0097669C"/>
    <w:rsid w:val="009769C9"/>
    <w:rsid w:val="00984CF8"/>
    <w:rsid w:val="00992A32"/>
    <w:rsid w:val="00995A89"/>
    <w:rsid w:val="009A278C"/>
    <w:rsid w:val="009A2D14"/>
    <w:rsid w:val="009A3A28"/>
    <w:rsid w:val="009A4FC5"/>
    <w:rsid w:val="009A6D0F"/>
    <w:rsid w:val="009B4636"/>
    <w:rsid w:val="009D3BAC"/>
    <w:rsid w:val="009F18B3"/>
    <w:rsid w:val="009F68D1"/>
    <w:rsid w:val="00A02384"/>
    <w:rsid w:val="00A03EB4"/>
    <w:rsid w:val="00A06E5A"/>
    <w:rsid w:val="00A1154B"/>
    <w:rsid w:val="00A125CE"/>
    <w:rsid w:val="00A32DDA"/>
    <w:rsid w:val="00A41676"/>
    <w:rsid w:val="00A46C22"/>
    <w:rsid w:val="00A51B91"/>
    <w:rsid w:val="00A53F26"/>
    <w:rsid w:val="00A56172"/>
    <w:rsid w:val="00A706A3"/>
    <w:rsid w:val="00A7321F"/>
    <w:rsid w:val="00A81C56"/>
    <w:rsid w:val="00A82C1A"/>
    <w:rsid w:val="00A85915"/>
    <w:rsid w:val="00A944BC"/>
    <w:rsid w:val="00AA3E05"/>
    <w:rsid w:val="00AA7595"/>
    <w:rsid w:val="00AA7957"/>
    <w:rsid w:val="00AB7540"/>
    <w:rsid w:val="00AC6B5C"/>
    <w:rsid w:val="00AD2232"/>
    <w:rsid w:val="00AD5046"/>
    <w:rsid w:val="00AE1B39"/>
    <w:rsid w:val="00B028D6"/>
    <w:rsid w:val="00B06E1A"/>
    <w:rsid w:val="00B11643"/>
    <w:rsid w:val="00B17B59"/>
    <w:rsid w:val="00B22931"/>
    <w:rsid w:val="00B3506F"/>
    <w:rsid w:val="00B362A7"/>
    <w:rsid w:val="00B40194"/>
    <w:rsid w:val="00B44A6D"/>
    <w:rsid w:val="00B470A8"/>
    <w:rsid w:val="00B51102"/>
    <w:rsid w:val="00B570C5"/>
    <w:rsid w:val="00B648B1"/>
    <w:rsid w:val="00B7102B"/>
    <w:rsid w:val="00B73D35"/>
    <w:rsid w:val="00B746FB"/>
    <w:rsid w:val="00B75B98"/>
    <w:rsid w:val="00B91AD6"/>
    <w:rsid w:val="00B95537"/>
    <w:rsid w:val="00B96B39"/>
    <w:rsid w:val="00BB0C01"/>
    <w:rsid w:val="00BB127C"/>
    <w:rsid w:val="00BB7E01"/>
    <w:rsid w:val="00BC607D"/>
    <w:rsid w:val="00BD05A2"/>
    <w:rsid w:val="00BD2786"/>
    <w:rsid w:val="00BD3495"/>
    <w:rsid w:val="00BD4651"/>
    <w:rsid w:val="00BD5C31"/>
    <w:rsid w:val="00BE566B"/>
    <w:rsid w:val="00BF157C"/>
    <w:rsid w:val="00BF5F95"/>
    <w:rsid w:val="00BF6F3C"/>
    <w:rsid w:val="00C01561"/>
    <w:rsid w:val="00C23B78"/>
    <w:rsid w:val="00C25A0D"/>
    <w:rsid w:val="00C321D9"/>
    <w:rsid w:val="00C32A1B"/>
    <w:rsid w:val="00C34F87"/>
    <w:rsid w:val="00C409AA"/>
    <w:rsid w:val="00C40F91"/>
    <w:rsid w:val="00C45BC0"/>
    <w:rsid w:val="00C51481"/>
    <w:rsid w:val="00C52EAA"/>
    <w:rsid w:val="00C54813"/>
    <w:rsid w:val="00C6526A"/>
    <w:rsid w:val="00C90BB2"/>
    <w:rsid w:val="00CA16B1"/>
    <w:rsid w:val="00CA794E"/>
    <w:rsid w:val="00CC2E70"/>
    <w:rsid w:val="00CC3876"/>
    <w:rsid w:val="00CD0C8A"/>
    <w:rsid w:val="00CD1EFA"/>
    <w:rsid w:val="00CE253E"/>
    <w:rsid w:val="00CE2A57"/>
    <w:rsid w:val="00CE3D47"/>
    <w:rsid w:val="00CE49B8"/>
    <w:rsid w:val="00CE700F"/>
    <w:rsid w:val="00CF5FC5"/>
    <w:rsid w:val="00D01019"/>
    <w:rsid w:val="00D01F52"/>
    <w:rsid w:val="00D04D26"/>
    <w:rsid w:val="00D20084"/>
    <w:rsid w:val="00D22742"/>
    <w:rsid w:val="00D335DD"/>
    <w:rsid w:val="00D36BF3"/>
    <w:rsid w:val="00D47184"/>
    <w:rsid w:val="00D510F6"/>
    <w:rsid w:val="00D660B7"/>
    <w:rsid w:val="00D66593"/>
    <w:rsid w:val="00D85A90"/>
    <w:rsid w:val="00D9333C"/>
    <w:rsid w:val="00D9520F"/>
    <w:rsid w:val="00DA0015"/>
    <w:rsid w:val="00DA0B68"/>
    <w:rsid w:val="00DA10E5"/>
    <w:rsid w:val="00DA2ACD"/>
    <w:rsid w:val="00DC576E"/>
    <w:rsid w:val="00DD12C0"/>
    <w:rsid w:val="00DE106B"/>
    <w:rsid w:val="00DF33F5"/>
    <w:rsid w:val="00E005B0"/>
    <w:rsid w:val="00E07392"/>
    <w:rsid w:val="00E077F0"/>
    <w:rsid w:val="00E1345D"/>
    <w:rsid w:val="00E15406"/>
    <w:rsid w:val="00E27ABD"/>
    <w:rsid w:val="00E376C1"/>
    <w:rsid w:val="00E4005E"/>
    <w:rsid w:val="00E43411"/>
    <w:rsid w:val="00E6097C"/>
    <w:rsid w:val="00E609CF"/>
    <w:rsid w:val="00E630A7"/>
    <w:rsid w:val="00E656CB"/>
    <w:rsid w:val="00E70D12"/>
    <w:rsid w:val="00E75300"/>
    <w:rsid w:val="00E8241D"/>
    <w:rsid w:val="00E94F62"/>
    <w:rsid w:val="00EA0129"/>
    <w:rsid w:val="00EA117F"/>
    <w:rsid w:val="00EA655F"/>
    <w:rsid w:val="00EB002E"/>
    <w:rsid w:val="00EB25FB"/>
    <w:rsid w:val="00EC0EFF"/>
    <w:rsid w:val="00EC13CC"/>
    <w:rsid w:val="00EC19F5"/>
    <w:rsid w:val="00EC441C"/>
    <w:rsid w:val="00EC6759"/>
    <w:rsid w:val="00EC6861"/>
    <w:rsid w:val="00ED3C03"/>
    <w:rsid w:val="00ED3C28"/>
    <w:rsid w:val="00ED5288"/>
    <w:rsid w:val="00ED607F"/>
    <w:rsid w:val="00ED6358"/>
    <w:rsid w:val="00ED7814"/>
    <w:rsid w:val="00EE1858"/>
    <w:rsid w:val="00EE21FD"/>
    <w:rsid w:val="00EF3DE6"/>
    <w:rsid w:val="00EF7419"/>
    <w:rsid w:val="00F01849"/>
    <w:rsid w:val="00F04EF6"/>
    <w:rsid w:val="00F059FB"/>
    <w:rsid w:val="00F05FF6"/>
    <w:rsid w:val="00F11402"/>
    <w:rsid w:val="00F1528B"/>
    <w:rsid w:val="00F22A3F"/>
    <w:rsid w:val="00F45559"/>
    <w:rsid w:val="00F45B45"/>
    <w:rsid w:val="00F76EBF"/>
    <w:rsid w:val="00F777F9"/>
    <w:rsid w:val="00F96724"/>
    <w:rsid w:val="00F97C96"/>
    <w:rsid w:val="00FA263C"/>
    <w:rsid w:val="00FB0FC3"/>
    <w:rsid w:val="00FB2DEC"/>
    <w:rsid w:val="00FB58E9"/>
    <w:rsid w:val="00FB7852"/>
    <w:rsid w:val="00FC0B3E"/>
    <w:rsid w:val="00FC6659"/>
    <w:rsid w:val="00FD096C"/>
    <w:rsid w:val="00FD421D"/>
    <w:rsid w:val="00FD491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F4328D"/>
  <w15:docId w15:val="{D7987FB2-1988-4281-8643-30D4346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a6">
    <w:name w:val="默认"/>
    <w:rPr>
      <w:rFonts w:ascii="Helvetica Neue" w:eastAsia="Arial Unicode MS" w:hAnsi="Helvetica Neue" w:cs="Arial Unicode MS"/>
      <w:color w:val="000000"/>
      <w:sz w:val="22"/>
      <w:szCs w:val="22"/>
      <w:lang w:val="it-IT"/>
    </w:rPr>
  </w:style>
  <w:style w:type="paragraph" w:customStyle="1" w:styleId="ListParagraph1">
    <w:name w:val="List Paragraph1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Balloon Text"/>
    <w:basedOn w:val="a"/>
    <w:link w:val="a8"/>
    <w:uiPriority w:val="99"/>
    <w:semiHidden/>
    <w:unhideWhenUsed/>
    <w:rsid w:val="00787CE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87CE5"/>
    <w:rPr>
      <w:sz w:val="18"/>
      <w:szCs w:val="18"/>
      <w:lang w:eastAsia="en-US"/>
    </w:rPr>
  </w:style>
  <w:style w:type="paragraph" w:styleId="a9">
    <w:name w:val="Revision"/>
    <w:hidden/>
    <w:uiPriority w:val="99"/>
    <w:semiHidden/>
    <w:rsid w:val="00787C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6C6234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27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77745"/>
    <w:rPr>
      <w:sz w:val="18"/>
      <w:szCs w:val="18"/>
      <w:lang w:eastAsia="en-US"/>
    </w:rPr>
  </w:style>
  <w:style w:type="paragraph" w:styleId="ad">
    <w:name w:val="footer"/>
    <w:basedOn w:val="a"/>
    <w:link w:val="ae"/>
    <w:uiPriority w:val="99"/>
    <w:unhideWhenUsed/>
    <w:rsid w:val="00277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77745"/>
    <w:rPr>
      <w:sz w:val="18"/>
      <w:szCs w:val="18"/>
      <w:lang w:eastAsia="en-US"/>
    </w:rPr>
  </w:style>
  <w:style w:type="character" w:styleId="af">
    <w:name w:val="Unresolved Mention"/>
    <w:basedOn w:val="a0"/>
    <w:uiPriority w:val="99"/>
    <w:semiHidden/>
    <w:unhideWhenUsed/>
    <w:rsid w:val="0034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8778</TotalTime>
  <Pages>1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Lead legend</cp:lastModifiedBy>
  <cp:revision>457</cp:revision>
  <cp:lastPrinted>2021-03-09T12:13:00Z</cp:lastPrinted>
  <dcterms:created xsi:type="dcterms:W3CDTF">2021-02-14T12:49:00Z</dcterms:created>
  <dcterms:modified xsi:type="dcterms:W3CDTF">2021-05-10T15:24:00Z</dcterms:modified>
</cp:coreProperties>
</file>